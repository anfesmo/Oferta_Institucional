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41A38" w14:textId="77777777" w:rsidR="006931D4" w:rsidRPr="001F3A25" w:rsidRDefault="006931D4" w:rsidP="006931D4">
      <w:pPr>
        <w:pStyle w:val="Encabezado"/>
        <w:jc w:val="both"/>
        <w:rPr>
          <w:rFonts w:ascii="Arial Narrow" w:hAnsi="Arial Narrow" w:cs="Arial"/>
          <w:b/>
        </w:rPr>
      </w:pPr>
    </w:p>
    <w:p w14:paraId="5C678F0A" w14:textId="77777777" w:rsidR="0043235E" w:rsidRPr="001F3A25" w:rsidRDefault="0043235E" w:rsidP="006931D4">
      <w:pPr>
        <w:pStyle w:val="Encabezado"/>
        <w:jc w:val="both"/>
        <w:rPr>
          <w:rFonts w:ascii="Arial Narrow" w:hAnsi="Arial Narrow" w:cs="Arial"/>
          <w:b/>
        </w:rPr>
      </w:pPr>
    </w:p>
    <w:p w14:paraId="0BE76C2C" w14:textId="77777777" w:rsidR="0043235E" w:rsidRPr="001F3A25" w:rsidRDefault="0043235E" w:rsidP="006931D4">
      <w:pPr>
        <w:pStyle w:val="Encabezado"/>
        <w:jc w:val="both"/>
        <w:rPr>
          <w:rFonts w:ascii="Arial Narrow" w:hAnsi="Arial Narrow" w:cs="Arial"/>
          <w:b/>
        </w:rPr>
      </w:pPr>
    </w:p>
    <w:p w14:paraId="1E795098" w14:textId="77777777" w:rsidR="00D77BFB" w:rsidRPr="001F3A25" w:rsidRDefault="00D77BFB" w:rsidP="006931D4">
      <w:pPr>
        <w:pStyle w:val="Encabezado"/>
        <w:jc w:val="both"/>
        <w:rPr>
          <w:rFonts w:ascii="Arial Narrow" w:hAnsi="Arial Narrow" w:cs="Arial"/>
          <w:b/>
        </w:rPr>
      </w:pPr>
    </w:p>
    <w:p w14:paraId="2F15A093" w14:textId="77777777" w:rsidR="00D77BFB" w:rsidRPr="001F3A25" w:rsidRDefault="00D77BFB" w:rsidP="006931D4">
      <w:pPr>
        <w:pStyle w:val="Encabezado"/>
        <w:jc w:val="both"/>
        <w:rPr>
          <w:rFonts w:ascii="Arial Narrow" w:hAnsi="Arial Narrow" w:cs="Arial"/>
          <w:b/>
        </w:rPr>
      </w:pPr>
    </w:p>
    <w:p w14:paraId="6BBDFA92" w14:textId="77777777" w:rsidR="00D77BFB" w:rsidRPr="001F3A25" w:rsidRDefault="00D77BFB" w:rsidP="006931D4">
      <w:pPr>
        <w:pStyle w:val="Encabezado"/>
        <w:jc w:val="both"/>
        <w:rPr>
          <w:rFonts w:ascii="Arial Narrow" w:hAnsi="Arial Narrow" w:cs="Arial"/>
          <w:b/>
        </w:rPr>
      </w:pPr>
    </w:p>
    <w:p w14:paraId="7242A4B4" w14:textId="77777777" w:rsidR="00D77BFB" w:rsidRPr="001F3A25" w:rsidRDefault="00D77BFB" w:rsidP="006931D4">
      <w:pPr>
        <w:pStyle w:val="Encabezado"/>
        <w:jc w:val="both"/>
        <w:rPr>
          <w:rFonts w:ascii="Arial Narrow" w:hAnsi="Arial Narrow" w:cs="Arial"/>
          <w:b/>
        </w:rPr>
      </w:pPr>
    </w:p>
    <w:p w14:paraId="01B57C5D" w14:textId="77777777" w:rsidR="00D77BFB" w:rsidRPr="001F3A25" w:rsidRDefault="00D77BFB" w:rsidP="006931D4">
      <w:pPr>
        <w:pStyle w:val="Encabezado"/>
        <w:jc w:val="both"/>
        <w:rPr>
          <w:rFonts w:ascii="Arial Narrow" w:hAnsi="Arial Narrow" w:cs="Arial"/>
          <w:b/>
        </w:rPr>
      </w:pPr>
    </w:p>
    <w:p w14:paraId="2A70AFB6" w14:textId="77777777" w:rsidR="00D77BFB" w:rsidRPr="001F3A25" w:rsidRDefault="00D77BFB" w:rsidP="006931D4">
      <w:pPr>
        <w:pStyle w:val="Encabezado"/>
        <w:jc w:val="both"/>
        <w:rPr>
          <w:rFonts w:ascii="Arial Narrow" w:hAnsi="Arial Narrow" w:cs="Arial"/>
          <w:b/>
        </w:rPr>
      </w:pPr>
    </w:p>
    <w:p w14:paraId="4011AE3D" w14:textId="77777777" w:rsidR="00D77BFB" w:rsidRPr="001F3A25" w:rsidRDefault="00D77BFB" w:rsidP="006931D4">
      <w:pPr>
        <w:pStyle w:val="Encabezado"/>
        <w:jc w:val="both"/>
        <w:rPr>
          <w:rFonts w:ascii="Arial Narrow" w:hAnsi="Arial Narrow" w:cs="Arial"/>
          <w:b/>
        </w:rPr>
      </w:pPr>
    </w:p>
    <w:p w14:paraId="62C2596C" w14:textId="77777777" w:rsidR="00D77BFB" w:rsidRPr="001F3A25" w:rsidRDefault="00D77BFB" w:rsidP="006931D4">
      <w:pPr>
        <w:pStyle w:val="Encabezado"/>
        <w:jc w:val="both"/>
        <w:rPr>
          <w:rFonts w:ascii="Arial Narrow" w:hAnsi="Arial Narrow" w:cs="Arial"/>
          <w:b/>
        </w:rPr>
      </w:pPr>
    </w:p>
    <w:p w14:paraId="54ED620B" w14:textId="77777777" w:rsidR="00D77BFB" w:rsidRPr="001F3A25" w:rsidRDefault="00D77BFB" w:rsidP="006931D4">
      <w:pPr>
        <w:pStyle w:val="Encabezado"/>
        <w:jc w:val="both"/>
        <w:rPr>
          <w:rFonts w:ascii="Arial Narrow" w:hAnsi="Arial Narrow" w:cs="Arial"/>
          <w:b/>
        </w:rPr>
      </w:pPr>
    </w:p>
    <w:p w14:paraId="31D7352F" w14:textId="77777777" w:rsidR="00D77BFB" w:rsidRPr="001F3A25" w:rsidRDefault="00D77BFB" w:rsidP="006931D4">
      <w:pPr>
        <w:pStyle w:val="Encabezado"/>
        <w:jc w:val="both"/>
        <w:rPr>
          <w:rFonts w:ascii="Arial Narrow" w:hAnsi="Arial Narrow" w:cs="Arial"/>
          <w:b/>
        </w:rPr>
      </w:pPr>
    </w:p>
    <w:p w14:paraId="28202936" w14:textId="77777777" w:rsidR="00D77BFB" w:rsidRPr="001F3A25" w:rsidRDefault="00D77BFB" w:rsidP="006931D4">
      <w:pPr>
        <w:pStyle w:val="Encabezado"/>
        <w:jc w:val="both"/>
        <w:rPr>
          <w:rFonts w:ascii="Arial Narrow" w:hAnsi="Arial Narrow" w:cs="Arial"/>
          <w:b/>
        </w:rPr>
      </w:pPr>
    </w:p>
    <w:p w14:paraId="74D9CDFD" w14:textId="77777777" w:rsidR="00D77BFB" w:rsidRPr="001F3A25" w:rsidRDefault="00D77BFB" w:rsidP="006931D4">
      <w:pPr>
        <w:pStyle w:val="Encabezado"/>
        <w:jc w:val="both"/>
        <w:rPr>
          <w:rFonts w:ascii="Arial Narrow" w:hAnsi="Arial Narrow" w:cs="Arial"/>
          <w:b/>
        </w:rPr>
      </w:pPr>
    </w:p>
    <w:p w14:paraId="0A0A868A" w14:textId="77777777" w:rsidR="00D77BFB" w:rsidRPr="001F3A25" w:rsidRDefault="00D77BFB" w:rsidP="006931D4">
      <w:pPr>
        <w:pStyle w:val="Encabezado"/>
        <w:jc w:val="both"/>
        <w:rPr>
          <w:rFonts w:ascii="Arial Narrow" w:hAnsi="Arial Narrow" w:cs="Arial"/>
          <w:b/>
        </w:rPr>
      </w:pPr>
    </w:p>
    <w:p w14:paraId="50D81142" w14:textId="77777777" w:rsidR="00D77BFB" w:rsidRPr="001F3A25" w:rsidRDefault="00D77BFB" w:rsidP="006931D4">
      <w:pPr>
        <w:pStyle w:val="Encabezado"/>
        <w:jc w:val="both"/>
        <w:rPr>
          <w:rFonts w:ascii="Arial Narrow" w:hAnsi="Arial Narrow" w:cs="Arial"/>
          <w:b/>
        </w:rPr>
      </w:pPr>
    </w:p>
    <w:p w14:paraId="7E7013F3" w14:textId="38F1B8BD" w:rsidR="00D77BFB" w:rsidRPr="001F3A25" w:rsidRDefault="00D77BFB" w:rsidP="00D77BFB">
      <w:pPr>
        <w:pStyle w:val="GELPortadatitulo"/>
        <w:pBdr>
          <w:bottom w:val="single" w:sz="18" w:space="2" w:color="auto"/>
        </w:pBdr>
      </w:pPr>
      <w:r w:rsidRPr="001F3A25">
        <w:rPr>
          <w:noProof/>
          <w:lang w:val="en-US"/>
        </w:rPr>
        <w:drawing>
          <wp:inline distT="0" distB="0" distL="0" distR="0" wp14:anchorId="6C6C2CEB" wp14:editId="0D041C33">
            <wp:extent cx="2243470" cy="315011"/>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3423" cy="315004"/>
                    </a:xfrm>
                    <a:prstGeom prst="rect">
                      <a:avLst/>
                    </a:prstGeom>
                    <a:noFill/>
                    <a:ln>
                      <a:noFill/>
                    </a:ln>
                  </pic:spPr>
                </pic:pic>
              </a:graphicData>
            </a:graphic>
          </wp:inline>
        </w:drawing>
      </w:r>
      <w:r w:rsidR="0088664C" w:rsidRPr="001F3A25">
        <w:t xml:space="preserve"> DOCUMENTO DE DISEÑO</w:t>
      </w:r>
    </w:p>
    <w:p w14:paraId="65CAADEA" w14:textId="6861A707" w:rsidR="00B942A3" w:rsidRPr="001F3A25" w:rsidRDefault="00B942A3" w:rsidP="00D77BFB">
      <w:pPr>
        <w:pStyle w:val="GELPortadatitulo"/>
        <w:pBdr>
          <w:bottom w:val="single" w:sz="18" w:space="2" w:color="auto"/>
        </w:pBdr>
      </w:pPr>
      <w:del w:id="0" w:author="Andres Escobar" w:date="2013-11-20T20:43:00Z">
        <w:r w:rsidRPr="001F3A25" w:rsidDel="002D5760">
          <w:delText>En TIC Confio</w:delText>
        </w:r>
      </w:del>
      <w:ins w:id="1" w:author="Andres Escobar" w:date="2013-11-20T20:43:00Z">
        <w:r w:rsidR="002D5760">
          <w:t>OFERTA INSTITUCIONAL</w:t>
        </w:r>
      </w:ins>
    </w:p>
    <w:p w14:paraId="2CBA4E1C" w14:textId="77777777" w:rsidR="00D77BFB" w:rsidRPr="001F3A25" w:rsidRDefault="00D77BFB" w:rsidP="00D77BFB">
      <w:pPr>
        <w:pStyle w:val="GELPortadatitulo"/>
        <w:pBdr>
          <w:bottom w:val="single" w:sz="18" w:space="2" w:color="auto"/>
        </w:pBdr>
      </w:pPr>
    </w:p>
    <w:p w14:paraId="02535354" w14:textId="0D86EF35" w:rsidR="00D77BFB" w:rsidRPr="001F3A25" w:rsidRDefault="00D77BFB" w:rsidP="00D77BFB">
      <w:pPr>
        <w:pStyle w:val="GELPortadatitulo"/>
        <w:pBdr>
          <w:bottom w:val="single" w:sz="18" w:space="2" w:color="auto"/>
        </w:pBdr>
      </w:pPr>
      <w:del w:id="2" w:author="Andres Escobar" w:date="2013-11-20T20:43:00Z">
        <w:r w:rsidRPr="001F3A25" w:rsidDel="002D5760">
          <w:delText>IMPLEMENTACIÓN DE APLICACIONES WEB Y MÓVILES BAJO UN MODELO DE DESARROLLO DE APLICACIONES ÁGILY PARTICIPATIVO PARA EL PROGRAMA AGENDA DE CONECTIVIDAD – ESTRATEGIA GOBIERNO EN LÍNEA, EN EL MARCO DEL PLAN VIVE DIGITAL</w:delText>
        </w:r>
      </w:del>
      <w:ins w:id="3" w:author="Andres Escobar" w:date="2013-11-20T20:43:00Z">
        <w:r w:rsidR="002D5760">
          <w:t>implementación de aplicación movil y servicio web que permita la gestión y consulta de las entidades y sus ofertas para las victimas de la violencia en el pais</w:t>
        </w:r>
      </w:ins>
    </w:p>
    <w:p w14:paraId="51B0781C" w14:textId="77777777" w:rsidR="00D77BFB" w:rsidRPr="001F3A25" w:rsidRDefault="00D77BFB" w:rsidP="00D77BFB">
      <w:pPr>
        <w:pStyle w:val="GELPortadacontenido"/>
      </w:pPr>
      <w:r w:rsidRPr="001F3A25">
        <w:t>Dirección de Gobierno en línea</w:t>
      </w:r>
    </w:p>
    <w:p w14:paraId="79FCA5A9" w14:textId="77777777" w:rsidR="00D77BFB" w:rsidRPr="001F3A25" w:rsidRDefault="00D77BFB" w:rsidP="00D77BFB">
      <w:pPr>
        <w:pStyle w:val="GELPortadacontenido"/>
      </w:pPr>
      <w:r w:rsidRPr="001F3A25">
        <w:rPr>
          <w:sz w:val="22"/>
        </w:rPr>
        <w:t>@República de Colombia – Derechos Reservados</w:t>
      </w:r>
    </w:p>
    <w:p w14:paraId="0C1AE281" w14:textId="77777777" w:rsidR="00D77BFB" w:rsidRPr="001F3A25" w:rsidRDefault="00D77BFB" w:rsidP="006931D4">
      <w:pPr>
        <w:pStyle w:val="Encabezado"/>
        <w:jc w:val="both"/>
        <w:rPr>
          <w:rFonts w:ascii="Arial Narrow" w:hAnsi="Arial Narrow" w:cs="Arial"/>
          <w:b/>
        </w:rPr>
      </w:pPr>
    </w:p>
    <w:p w14:paraId="185A2532" w14:textId="77777777" w:rsidR="00646825" w:rsidRPr="001F3A25" w:rsidRDefault="00646825" w:rsidP="006931D4">
      <w:pPr>
        <w:pStyle w:val="Encabezado"/>
        <w:jc w:val="both"/>
        <w:rPr>
          <w:rFonts w:ascii="Arial Narrow" w:hAnsi="Arial Narrow" w:cs="Arial"/>
          <w:b/>
        </w:rPr>
      </w:pPr>
    </w:p>
    <w:p w14:paraId="5551B8AB" w14:textId="77777777" w:rsidR="00646825" w:rsidRDefault="00646825" w:rsidP="006931D4">
      <w:pPr>
        <w:pStyle w:val="Encabezado"/>
        <w:jc w:val="both"/>
        <w:rPr>
          <w:rFonts w:ascii="Arial Narrow" w:hAnsi="Arial Narrow" w:cs="Arial"/>
          <w:b/>
        </w:rPr>
      </w:pPr>
    </w:p>
    <w:p w14:paraId="7DA0C6E0" w14:textId="77777777" w:rsidR="00682AE5" w:rsidRDefault="00682AE5" w:rsidP="006931D4">
      <w:pPr>
        <w:pStyle w:val="Encabezado"/>
        <w:jc w:val="both"/>
        <w:rPr>
          <w:rFonts w:ascii="Arial Narrow" w:hAnsi="Arial Narrow" w:cs="Arial"/>
          <w:b/>
        </w:rPr>
      </w:pPr>
    </w:p>
    <w:p w14:paraId="1BFA6CD9" w14:textId="77777777" w:rsidR="00682AE5" w:rsidRDefault="00682AE5" w:rsidP="006931D4">
      <w:pPr>
        <w:pStyle w:val="Encabezado"/>
        <w:jc w:val="both"/>
        <w:rPr>
          <w:rFonts w:ascii="Arial Narrow" w:hAnsi="Arial Narrow" w:cs="Arial"/>
          <w:b/>
        </w:rPr>
      </w:pPr>
    </w:p>
    <w:p w14:paraId="712E82D7" w14:textId="77777777" w:rsidR="00682AE5" w:rsidRDefault="00682AE5" w:rsidP="006931D4">
      <w:pPr>
        <w:pStyle w:val="Encabezado"/>
        <w:jc w:val="both"/>
        <w:rPr>
          <w:rFonts w:ascii="Arial Narrow" w:hAnsi="Arial Narrow" w:cs="Arial"/>
          <w:b/>
        </w:rPr>
      </w:pPr>
    </w:p>
    <w:p w14:paraId="205E7349" w14:textId="77777777" w:rsidR="00682AE5" w:rsidRDefault="00682AE5" w:rsidP="006931D4">
      <w:pPr>
        <w:pStyle w:val="Encabezado"/>
        <w:jc w:val="both"/>
        <w:rPr>
          <w:rFonts w:ascii="Arial Narrow" w:hAnsi="Arial Narrow" w:cs="Arial"/>
          <w:b/>
        </w:rPr>
      </w:pPr>
    </w:p>
    <w:p w14:paraId="627970B0" w14:textId="77777777" w:rsidR="00682AE5" w:rsidRDefault="00682AE5" w:rsidP="006931D4">
      <w:pPr>
        <w:pStyle w:val="Encabezado"/>
        <w:jc w:val="both"/>
        <w:rPr>
          <w:rFonts w:ascii="Arial Narrow" w:hAnsi="Arial Narrow" w:cs="Arial"/>
          <w:b/>
        </w:rPr>
      </w:pPr>
    </w:p>
    <w:p w14:paraId="67E5007A" w14:textId="77777777" w:rsidR="00682AE5" w:rsidRDefault="00682AE5" w:rsidP="006931D4">
      <w:pPr>
        <w:pStyle w:val="Encabezado"/>
        <w:jc w:val="both"/>
        <w:rPr>
          <w:rFonts w:ascii="Arial Narrow" w:hAnsi="Arial Narrow" w:cs="Arial"/>
          <w:b/>
        </w:rPr>
      </w:pPr>
    </w:p>
    <w:p w14:paraId="575041C7" w14:textId="77777777" w:rsidR="00682AE5" w:rsidRDefault="00682AE5" w:rsidP="006931D4">
      <w:pPr>
        <w:pStyle w:val="Encabezado"/>
        <w:jc w:val="both"/>
        <w:rPr>
          <w:rFonts w:ascii="Arial Narrow" w:hAnsi="Arial Narrow" w:cs="Arial"/>
          <w:b/>
        </w:rPr>
      </w:pPr>
    </w:p>
    <w:p w14:paraId="3CF859FE" w14:textId="77777777" w:rsidR="00682AE5" w:rsidRDefault="00682AE5" w:rsidP="006931D4">
      <w:pPr>
        <w:pStyle w:val="Encabezado"/>
        <w:jc w:val="both"/>
        <w:rPr>
          <w:rFonts w:ascii="Arial Narrow" w:hAnsi="Arial Narrow" w:cs="Arial"/>
          <w:b/>
        </w:rPr>
      </w:pPr>
    </w:p>
    <w:p w14:paraId="775A04F2" w14:textId="5B15ED7A" w:rsidR="00682AE5" w:rsidRDefault="00682AE5" w:rsidP="00682AE5">
      <w:pPr>
        <w:jc w:val="center"/>
        <w:rPr>
          <w:rFonts w:ascii="Arial Narrow" w:hAnsi="Arial Narrow" w:cs="Arial"/>
          <w:b/>
        </w:rPr>
      </w:pPr>
      <w:r>
        <w:rPr>
          <w:rFonts w:ascii="Arial Narrow" w:hAnsi="Arial Narrow" w:cs="Arial"/>
        </w:rPr>
        <w:t xml:space="preserve">Bogotá D.C. </w:t>
      </w:r>
      <w:del w:id="4" w:author="Andres Escobar" w:date="2013-11-20T20:44:00Z">
        <w:r w:rsidDel="002D5760">
          <w:rPr>
            <w:rFonts w:ascii="Arial Narrow" w:hAnsi="Arial Narrow" w:cs="Arial"/>
          </w:rPr>
          <w:delText xml:space="preserve">septiembre </w:delText>
        </w:r>
      </w:del>
      <w:ins w:id="5" w:author="Andres Escobar" w:date="2013-11-20T20:44:00Z">
        <w:r w:rsidR="002D5760">
          <w:rPr>
            <w:rFonts w:ascii="Arial Narrow" w:hAnsi="Arial Narrow" w:cs="Arial"/>
          </w:rPr>
          <w:t>Noviembre</w:t>
        </w:r>
        <w:r w:rsidR="002D5760">
          <w:rPr>
            <w:rFonts w:ascii="Arial Narrow" w:hAnsi="Arial Narrow" w:cs="Arial"/>
          </w:rPr>
          <w:t xml:space="preserve"> </w:t>
        </w:r>
      </w:ins>
      <w:r>
        <w:rPr>
          <w:rFonts w:ascii="Arial Narrow" w:hAnsi="Arial Narrow" w:cs="Arial"/>
        </w:rPr>
        <w:t>de 2013</w:t>
      </w:r>
      <w:r>
        <w:rPr>
          <w:rFonts w:ascii="Arial Narrow" w:hAnsi="Arial Narrow" w:cs="Arial"/>
          <w:b/>
        </w:rPr>
        <w:br w:type="page"/>
      </w:r>
    </w:p>
    <w:p w14:paraId="29CE79D4" w14:textId="507E6151" w:rsidR="00682AE5" w:rsidRDefault="00682AE5" w:rsidP="00682AE5">
      <w:pPr>
        <w:pStyle w:val="GELPortadacontenido"/>
        <w:jc w:val="center"/>
      </w:pPr>
      <w:r>
        <w:lastRenderedPageBreak/>
        <w:t>FORMATO PRELIMINAR AL DOCUMENTO</w:t>
      </w:r>
    </w:p>
    <w:p w14:paraId="189969D9" w14:textId="77777777" w:rsidR="00682AE5" w:rsidRDefault="00682AE5">
      <w:pPr>
        <w:rPr>
          <w:rFonts w:ascii="Arial Narrow" w:hAnsi="Arial Narrow" w:cs="Arial"/>
          <w:b/>
        </w:rPr>
      </w:pPr>
    </w:p>
    <w:tbl>
      <w:tblPr>
        <w:tblW w:w="9445"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2119"/>
        <w:gridCol w:w="2720"/>
        <w:gridCol w:w="1134"/>
        <w:gridCol w:w="993"/>
        <w:gridCol w:w="1134"/>
        <w:gridCol w:w="1345"/>
      </w:tblGrid>
      <w:tr w:rsidR="00682AE5" w:rsidRPr="00991EF4" w14:paraId="2081FEB7" w14:textId="77777777" w:rsidTr="00196AFC">
        <w:trPr>
          <w:jc w:val="center"/>
        </w:trPr>
        <w:tc>
          <w:tcPr>
            <w:tcW w:w="2119" w:type="dxa"/>
            <w:tcBorders>
              <w:top w:val="nil"/>
              <w:left w:val="nil"/>
              <w:bottom w:val="single" w:sz="18" w:space="0" w:color="FFFFFF"/>
              <w:right w:val="single" w:sz="18" w:space="0" w:color="FFFFFF"/>
            </w:tcBorders>
            <w:shd w:val="pct20" w:color="000000" w:fill="FFFFFF"/>
            <w:vAlign w:val="center"/>
          </w:tcPr>
          <w:p w14:paraId="537CAE26"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Título:</w:t>
            </w:r>
          </w:p>
        </w:tc>
        <w:tc>
          <w:tcPr>
            <w:tcW w:w="7326" w:type="dxa"/>
            <w:gridSpan w:val="5"/>
            <w:tcBorders>
              <w:top w:val="nil"/>
              <w:left w:val="single" w:sz="18" w:space="0" w:color="FFFFFF"/>
              <w:bottom w:val="single" w:sz="18" w:space="0" w:color="FFFFFF"/>
              <w:right w:val="nil"/>
            </w:tcBorders>
            <w:shd w:val="pct20" w:color="000000" w:fill="FFFFFF"/>
          </w:tcPr>
          <w:p w14:paraId="7131D9EB" w14:textId="75CA873F" w:rsidR="00682AE5" w:rsidRPr="00706663" w:rsidRDefault="00682AE5" w:rsidP="00196AFC">
            <w:pPr>
              <w:spacing w:line="276" w:lineRule="auto"/>
              <w:ind w:right="202"/>
              <w:rPr>
                <w:rFonts w:ascii="Arial" w:eastAsia="MS Minngs" w:hAnsi="Arial" w:cs="Arial"/>
                <w:sz w:val="20"/>
                <w:szCs w:val="20"/>
                <w:lang w:eastAsia="en-US"/>
              </w:rPr>
            </w:pPr>
            <w:del w:id="6" w:author="Andres Escobar" w:date="2013-11-20T20:45:00Z">
              <w:r w:rsidDel="00266B04">
                <w:rPr>
                  <w:rFonts w:ascii="Arial" w:eastAsia="MS Minngs" w:hAnsi="Arial"/>
                  <w:sz w:val="20"/>
                  <w:szCs w:val="22"/>
                  <w:lang w:eastAsia="en-US"/>
                </w:rPr>
                <w:delText>En TIC Confío</w:delText>
              </w:r>
            </w:del>
            <w:ins w:id="7" w:author="Andres Escobar" w:date="2013-11-20T20:45:00Z">
              <w:r w:rsidR="00266B04">
                <w:rPr>
                  <w:rFonts w:ascii="Arial" w:eastAsia="MS Minngs" w:hAnsi="Arial"/>
                  <w:sz w:val="20"/>
                  <w:szCs w:val="22"/>
                  <w:lang w:eastAsia="en-US"/>
                </w:rPr>
                <w:t>Oferta institucional</w:t>
              </w:r>
            </w:ins>
          </w:p>
        </w:tc>
      </w:tr>
      <w:tr w:rsidR="00682AE5" w:rsidRPr="00991EF4" w14:paraId="5DCCB4ED" w14:textId="77777777" w:rsidTr="00196AFC">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36156D26"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 xml:space="preserve">Fecha elaboración: </w:t>
            </w:r>
          </w:p>
          <w:p w14:paraId="6F092D42" w14:textId="77777777"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aaaa-mm-dd</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14:paraId="4E1A30BE" w14:textId="7EB85209"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Pr>
                <w:rFonts w:ascii="Arial" w:hAnsi="Arial" w:cs="Arial"/>
                <w:sz w:val="20"/>
                <w:szCs w:val="20"/>
              </w:rPr>
              <w:t>2013-</w:t>
            </w:r>
            <w:ins w:id="8" w:author="Andres Escobar" w:date="2013-11-20T20:45:00Z">
              <w:r w:rsidR="00266B04">
                <w:rPr>
                  <w:rFonts w:ascii="Arial" w:hAnsi="Arial" w:cs="Arial"/>
                  <w:sz w:val="20"/>
                  <w:szCs w:val="20"/>
                </w:rPr>
                <w:t>11</w:t>
              </w:r>
            </w:ins>
            <w:del w:id="9" w:author="Andres Escobar" w:date="2013-11-20T20:45:00Z">
              <w:r w:rsidDel="00266B04">
                <w:rPr>
                  <w:rFonts w:ascii="Arial" w:hAnsi="Arial" w:cs="Arial"/>
                  <w:sz w:val="20"/>
                  <w:szCs w:val="20"/>
                </w:rPr>
                <w:delText>09</w:delText>
              </w:r>
            </w:del>
            <w:r>
              <w:rPr>
                <w:rFonts w:ascii="Arial" w:hAnsi="Arial" w:cs="Arial"/>
                <w:sz w:val="20"/>
                <w:szCs w:val="20"/>
              </w:rPr>
              <w:t>-2</w:t>
            </w:r>
            <w:ins w:id="10" w:author="Andres Escobar" w:date="2013-11-20T20:45:00Z">
              <w:r w:rsidR="00266B04">
                <w:rPr>
                  <w:rFonts w:ascii="Arial" w:hAnsi="Arial" w:cs="Arial"/>
                  <w:sz w:val="20"/>
                  <w:szCs w:val="20"/>
                </w:rPr>
                <w:t>0</w:t>
              </w:r>
            </w:ins>
            <w:del w:id="11" w:author="Andres Escobar" w:date="2013-11-20T20:45:00Z">
              <w:r w:rsidDel="00266B04">
                <w:rPr>
                  <w:rFonts w:ascii="Arial" w:hAnsi="Arial" w:cs="Arial"/>
                  <w:sz w:val="20"/>
                  <w:szCs w:val="20"/>
                </w:rPr>
                <w:delText>3</w:delText>
              </w:r>
            </w:del>
          </w:p>
        </w:tc>
      </w:tr>
      <w:tr w:rsidR="00682AE5" w:rsidRPr="00991EF4" w14:paraId="361E6C34" w14:textId="77777777" w:rsidTr="00196AFC">
        <w:trPr>
          <w:trHeight w:val="56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1145C204" w14:textId="77777777"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Sumario:</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14:paraId="3C30C5BB" w14:textId="77777777" w:rsidR="00682AE5" w:rsidRPr="00706663" w:rsidRDefault="00682AE5" w:rsidP="00196AFC">
            <w:pPr>
              <w:spacing w:line="276" w:lineRule="auto"/>
              <w:ind w:right="202"/>
              <w:rPr>
                <w:rFonts w:ascii="Arial" w:eastAsia="MS Minngs" w:hAnsi="Arial" w:cs="Arial"/>
                <w:b/>
                <w:sz w:val="20"/>
                <w:szCs w:val="20"/>
                <w:lang w:eastAsia="en-US"/>
              </w:rPr>
            </w:pPr>
            <w:r>
              <w:rPr>
                <w:rFonts w:ascii="Arial" w:eastAsia="MS Minngs" w:hAnsi="Arial" w:cs="Arial"/>
                <w:sz w:val="20"/>
                <w:szCs w:val="20"/>
                <w:lang w:eastAsia="en-US"/>
              </w:rPr>
              <w:t>Pr</w:t>
            </w:r>
            <w:r w:rsidRPr="00706663">
              <w:rPr>
                <w:rFonts w:ascii="Arial" w:eastAsia="MS Minngs" w:hAnsi="Arial" w:cs="Arial"/>
                <w:sz w:val="20"/>
                <w:szCs w:val="20"/>
                <w:lang w:eastAsia="en-US"/>
              </w:rPr>
              <w:t>esenta</w:t>
            </w:r>
            <w:r>
              <w:rPr>
                <w:rFonts w:ascii="Arial" w:eastAsia="MS Minngs" w:hAnsi="Arial" w:cs="Arial"/>
                <w:sz w:val="20"/>
                <w:szCs w:val="20"/>
                <w:lang w:eastAsia="en-US"/>
              </w:rPr>
              <w:t>r</w:t>
            </w:r>
            <w:r w:rsidRPr="00706663">
              <w:rPr>
                <w:rFonts w:ascii="Arial" w:eastAsia="MS Minngs" w:hAnsi="Arial" w:cs="Arial"/>
                <w:sz w:val="20"/>
                <w:szCs w:val="20"/>
                <w:lang w:eastAsia="en-US"/>
              </w:rPr>
              <w:t xml:space="preserve"> una visión global y resumida de la arquitectura del sistema y de los objetivos</w:t>
            </w:r>
            <w:r>
              <w:rPr>
                <w:rFonts w:ascii="Arial" w:eastAsia="MS Minngs" w:hAnsi="Arial" w:cs="Arial"/>
                <w:sz w:val="20"/>
                <w:szCs w:val="20"/>
                <w:lang w:eastAsia="en-US"/>
              </w:rPr>
              <w:t xml:space="preserve"> </w:t>
            </w:r>
            <w:r w:rsidRPr="00706663">
              <w:rPr>
                <w:rFonts w:ascii="Arial" w:eastAsia="MS Minngs" w:hAnsi="Arial" w:cs="Arial"/>
                <w:sz w:val="20"/>
                <w:szCs w:val="20"/>
                <w:lang w:eastAsia="en-US"/>
              </w:rPr>
              <w:t>generales del diseño.</w:t>
            </w:r>
          </w:p>
        </w:tc>
      </w:tr>
      <w:tr w:rsidR="00682AE5" w:rsidRPr="00991EF4" w14:paraId="1EE3031A" w14:textId="77777777" w:rsidTr="00196AFC">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4829D57D" w14:textId="77777777"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Palabras Claves:</w:t>
            </w:r>
          </w:p>
        </w:tc>
        <w:sdt>
          <w:sdtPr>
            <w:rPr>
              <w:rFonts w:ascii="Arial" w:eastAsia="MS Minngs" w:hAnsi="Arial"/>
              <w:sz w:val="20"/>
              <w:szCs w:val="22"/>
              <w:lang w:eastAsia="en-US"/>
            </w:rPr>
            <w:alias w:val="Palabras Claves"/>
            <w:tag w:val="Palabras Claves"/>
            <w:id w:val="395634371"/>
            <w:placeholder>
              <w:docPart w:val="49553F6025E2470784A47A27D9CD9BC5"/>
            </w:placeholder>
          </w:sdtPr>
          <w:sdtEndPr>
            <w:rPr>
              <w:rFonts w:ascii="Calibri" w:hAnsi="Calibri" w:cs="Arial"/>
              <w:sz w:val="22"/>
              <w:szCs w:val="20"/>
            </w:rPr>
          </w:sdtEndPr>
          <w:sdtContent>
            <w:sdt>
              <w:sdtPr>
                <w:rPr>
                  <w:rFonts w:ascii="Arial" w:eastAsia="MS Minngs" w:hAnsi="Arial"/>
                  <w:sz w:val="20"/>
                  <w:szCs w:val="22"/>
                  <w:lang w:eastAsia="en-US"/>
                </w:rPr>
                <w:alias w:val="Palabras Claves"/>
                <w:tag w:val="Palabras Claves"/>
                <w:id w:val="315384381"/>
                <w:placeholder>
                  <w:docPart w:val="5CDFEAD420F94F85B2551FF13887D1B3"/>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14:paraId="07F00B02" w14:textId="06E54C0E" w:rsidR="00682AE5" w:rsidRPr="00991EF4" w:rsidRDefault="00682AE5" w:rsidP="00266B04">
                    <w:pPr>
                      <w:tabs>
                        <w:tab w:val="left" w:pos="2880"/>
                      </w:tabs>
                      <w:spacing w:line="240" w:lineRule="exact"/>
                      <w:ind w:right="178"/>
                      <w:rPr>
                        <w:rFonts w:ascii="Arial" w:eastAsia="MS Minngs" w:hAnsi="Arial" w:cs="Arial"/>
                        <w:sz w:val="20"/>
                        <w:szCs w:val="20"/>
                        <w:lang w:eastAsia="en-US"/>
                      </w:rPr>
                      <w:pPrChange w:id="12" w:author="Andres Escobar" w:date="2013-11-20T20:45:00Z">
                        <w:pPr>
                          <w:tabs>
                            <w:tab w:val="left" w:pos="2880"/>
                          </w:tabs>
                          <w:spacing w:line="240" w:lineRule="exact"/>
                          <w:ind w:right="178"/>
                        </w:pPr>
                      </w:pPrChange>
                    </w:pPr>
                    <w:r>
                      <w:rPr>
                        <w:rFonts w:ascii="Arial" w:eastAsia="MS Minngs" w:hAnsi="Arial"/>
                        <w:sz w:val="20"/>
                        <w:szCs w:val="22"/>
                        <w:lang w:eastAsia="en-US"/>
                      </w:rPr>
                      <w:t xml:space="preserve">Arquitectura, </w:t>
                    </w:r>
                    <w:del w:id="13" w:author="Andres Escobar" w:date="2013-11-20T20:45:00Z">
                      <w:r w:rsidDel="00266B04">
                        <w:rPr>
                          <w:rFonts w:ascii="Arial" w:eastAsia="MS Minngs" w:hAnsi="Arial"/>
                          <w:sz w:val="20"/>
                          <w:szCs w:val="22"/>
                          <w:lang w:eastAsia="en-US"/>
                        </w:rPr>
                        <w:delText>En TIC Confío</w:delText>
                      </w:r>
                    </w:del>
                    <w:ins w:id="14" w:author="Andres Escobar" w:date="2013-11-20T20:45:00Z">
                      <w:r w:rsidR="00266B04">
                        <w:rPr>
                          <w:rFonts w:ascii="Arial" w:eastAsia="MS Minngs" w:hAnsi="Arial"/>
                          <w:sz w:val="20"/>
                          <w:szCs w:val="22"/>
                          <w:lang w:eastAsia="en-US"/>
                        </w:rPr>
                        <w:t>Oferta institucional</w:t>
                      </w:r>
                    </w:ins>
                    <w:r>
                      <w:rPr>
                        <w:rFonts w:ascii="Arial" w:eastAsia="MS Minngs" w:hAnsi="Arial"/>
                        <w:sz w:val="20"/>
                        <w:szCs w:val="22"/>
                        <w:lang w:eastAsia="en-US"/>
                      </w:rPr>
                      <w:t>, historias de usuario</w:t>
                    </w:r>
                  </w:p>
                </w:tc>
              </w:sdtContent>
            </w:sdt>
          </w:sdtContent>
        </w:sdt>
      </w:tr>
      <w:tr w:rsidR="00682AE5" w:rsidRPr="00991EF4" w14:paraId="0709FF49" w14:textId="77777777" w:rsidTr="00196AFC">
        <w:trPr>
          <w:trHeight w:val="238"/>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05FAB8D7" w14:textId="77777777"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Formato:</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029075127"/>
              <w:placeholder>
                <w:docPart w:val="9F15B153B9A1455C9FA3590929257320"/>
              </w:placeholder>
            </w:sdtPr>
            <w:sdtEndPr/>
            <w:sdtContent>
              <w:sdt>
                <w:sdtPr>
                  <w:rPr>
                    <w:rFonts w:ascii="Arial" w:eastAsia="MS Minngs" w:hAnsi="Arial"/>
                    <w:sz w:val="20"/>
                    <w:szCs w:val="22"/>
                    <w:lang w:eastAsia="en-US"/>
                  </w:rPr>
                  <w:alias w:val="Formato"/>
                  <w:tag w:val="Formato"/>
                  <w:id w:val="-175584541"/>
                  <w:placeholder>
                    <w:docPart w:val="41FBF0B6A1294939B639DCC37D085ECB"/>
                  </w:placeholder>
                  <w:comboBox>
                    <w:listItem w:value="Elija un elemento."/>
                    <w:listItem w:displayText="DOC" w:value="DOC"/>
                    <w:listItem w:displayText="DOCX" w:value="DOCX"/>
                  </w:comboBox>
                </w:sdtPr>
                <w:sdtEndPr/>
                <w:sdtContent>
                  <w:p w14:paraId="7E91D303" w14:textId="77777777"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DOC</w:t>
                    </w:r>
                  </w:p>
                </w:sdtContent>
              </w:sdt>
            </w:sdtContent>
          </w:sdt>
        </w:tc>
        <w:tc>
          <w:tcPr>
            <w:tcW w:w="2127" w:type="dxa"/>
            <w:gridSpan w:val="2"/>
            <w:tcBorders>
              <w:top w:val="single" w:sz="18" w:space="0" w:color="FFFFFF"/>
              <w:left w:val="single" w:sz="18" w:space="0" w:color="FFFFFF"/>
              <w:bottom w:val="single" w:sz="18" w:space="0" w:color="FFFFFF"/>
              <w:right w:val="nil"/>
            </w:tcBorders>
            <w:shd w:val="pct20" w:color="000000" w:fill="FFFFFF"/>
            <w:vAlign w:val="center"/>
          </w:tcPr>
          <w:p w14:paraId="3B592229" w14:textId="77777777"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Lenguaje:</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136913157"/>
              <w:placeholder>
                <w:docPart w:val="9F15B153B9A1455C9FA3590929257320"/>
              </w:placeholder>
            </w:sdtPr>
            <w:sdtEndPr/>
            <w:sdtContent>
              <w:sdt>
                <w:sdtPr>
                  <w:rPr>
                    <w:rFonts w:ascii="Arial" w:eastAsia="MS Minngs" w:hAnsi="Arial" w:cs="Arial"/>
                    <w:sz w:val="20"/>
                    <w:szCs w:val="20"/>
                    <w:lang w:eastAsia="en-US"/>
                  </w:rPr>
                  <w:id w:val="1814523217"/>
                  <w:placeholder>
                    <w:docPart w:val="9F15B153B9A1455C9FA3590929257320"/>
                  </w:placeholder>
                </w:sdtPr>
                <w:sdtEndPr/>
                <w:sdtContent>
                  <w:sdt>
                    <w:sdtPr>
                      <w:rPr>
                        <w:rFonts w:ascii="Arial" w:eastAsia="MS Minngs" w:hAnsi="Arial"/>
                        <w:sz w:val="20"/>
                        <w:szCs w:val="22"/>
                        <w:lang w:eastAsia="en-US"/>
                      </w:rPr>
                      <w:alias w:val="Lenguaje"/>
                      <w:tag w:val="Lenguaje"/>
                      <w:id w:val="1873725701"/>
                      <w:placeholder>
                        <w:docPart w:val="41FBF0B6A1294939B639DCC37D085ECB"/>
                      </w:placeholder>
                      <w:comboBox>
                        <w:listItem w:value="Elija un elemento."/>
                        <w:listItem w:displayText="Español" w:value="Español"/>
                      </w:comboBox>
                    </w:sdtPr>
                    <w:sdtEndPr/>
                    <w:sdtContent>
                      <w:p w14:paraId="65805356"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r>
                          <w:rPr>
                            <w:rFonts w:ascii="Arial" w:eastAsia="MS Minngs" w:hAnsi="Arial"/>
                            <w:sz w:val="20"/>
                            <w:szCs w:val="22"/>
                            <w:lang w:eastAsia="en-US"/>
                          </w:rPr>
                          <w:t>Español</w:t>
                        </w:r>
                      </w:p>
                    </w:sdtContent>
                  </w:sdt>
                </w:sdtContent>
              </w:sdt>
            </w:sdtContent>
          </w:sdt>
        </w:tc>
      </w:tr>
      <w:tr w:rsidR="00682AE5" w:rsidRPr="00991EF4" w14:paraId="5A13D19D" w14:textId="77777777" w:rsidTr="00196AFC">
        <w:trPr>
          <w:trHeight w:val="322"/>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25933C5B"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Dependencia: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Dependencia"/>
              <w:tag w:val="Dependencia"/>
              <w:id w:val="-93090490"/>
              <w:placeholder>
                <w:docPart w:val="9F15B153B9A1455C9FA3590929257320"/>
              </w:placeholder>
            </w:sdtPr>
            <w:sdtEndPr/>
            <w:sdtContent>
              <w:p w14:paraId="1C7F48AD" w14:textId="0B11556A" w:rsidR="00682AE5" w:rsidRPr="00991EF4" w:rsidRDefault="00682AE5" w:rsidP="00266B04">
                <w:pPr>
                  <w:tabs>
                    <w:tab w:val="left" w:pos="2880"/>
                  </w:tabs>
                  <w:spacing w:line="276" w:lineRule="auto"/>
                  <w:ind w:right="178"/>
                  <w:rPr>
                    <w:rFonts w:ascii="Arial" w:eastAsia="MS Minngs" w:hAnsi="Arial" w:cs="Arial"/>
                    <w:sz w:val="20"/>
                    <w:szCs w:val="20"/>
                    <w:lang w:eastAsia="en-US"/>
                  </w:rPr>
                  <w:pPrChange w:id="15" w:author="Andres Escobar" w:date="2013-11-20T20:45:00Z">
                    <w:pPr>
                      <w:tabs>
                        <w:tab w:val="left" w:pos="2880"/>
                      </w:tabs>
                      <w:spacing w:line="276" w:lineRule="auto"/>
                      <w:ind w:right="178"/>
                    </w:pPr>
                  </w:pPrChange>
                </w:pPr>
                <w:del w:id="16" w:author="Andres Escobar" w:date="2013-11-20T20:45:00Z">
                  <w:r w:rsidRPr="00991EF4" w:rsidDel="00266B04">
                    <w:rPr>
                      <w:rFonts w:ascii="Arial" w:eastAsia="MS Minngs" w:hAnsi="Arial"/>
                      <w:sz w:val="20"/>
                      <w:szCs w:val="22"/>
                      <w:lang w:eastAsia="en-US"/>
                    </w:rPr>
                    <w:delText>Ministerio de Tecnologías de la Información y las Comunicaciones: Fondo de Tecnologías de la Información y las Comunicaciones</w:delText>
                  </w:r>
                  <w:r w:rsidR="00264FCD" w:rsidDel="00266B04">
                    <w:rPr>
                      <w:rFonts w:ascii="Arial" w:eastAsia="MS Minngs" w:hAnsi="Arial"/>
                      <w:sz w:val="20"/>
                      <w:szCs w:val="22"/>
                      <w:lang w:eastAsia="en-US"/>
                    </w:rPr>
                    <w:delText>.</w:delText>
                  </w:r>
                </w:del>
              </w:p>
            </w:sdtContent>
          </w:sdt>
        </w:tc>
      </w:tr>
      <w:tr w:rsidR="00682AE5" w:rsidRPr="00991EF4" w14:paraId="2878FBAE" w14:textId="77777777" w:rsidTr="00196AFC">
        <w:trPr>
          <w:trHeight w:val="30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455D59CA" w14:textId="77777777"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Código:</w:t>
            </w:r>
          </w:p>
        </w:tc>
        <w:tc>
          <w:tcPr>
            <w:tcW w:w="27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14:paraId="294A677C" w14:textId="0688CCF1" w:rsidR="00682AE5" w:rsidRPr="003E3E50" w:rsidRDefault="00682AE5" w:rsidP="00682AE5">
            <w:pPr>
              <w:tabs>
                <w:tab w:val="left" w:pos="2880"/>
              </w:tabs>
              <w:spacing w:line="240" w:lineRule="exact"/>
              <w:ind w:right="178"/>
              <w:rPr>
                <w:rFonts w:ascii="Arial" w:eastAsia="MS Minngs" w:hAnsi="Arial" w:cs="Arial"/>
                <w:sz w:val="20"/>
                <w:szCs w:val="20"/>
                <w:lang w:eastAsia="en-US"/>
              </w:rPr>
            </w:pPr>
            <w:del w:id="17" w:author="Andres Escobar" w:date="2013-11-20T20:46:00Z">
              <w:r w:rsidRPr="003E3E50" w:rsidDel="00266B04">
                <w:rPr>
                  <w:rFonts w:ascii="Arial" w:eastAsia="MS Minngs" w:hAnsi="Arial" w:cs="Arial"/>
                  <w:sz w:val="20"/>
                  <w:szCs w:val="20"/>
                  <w:lang w:eastAsia="en-US"/>
                </w:rPr>
                <w:delText>MOV-235</w:delText>
              </w:r>
              <w:r w:rsidR="00AE1EFA" w:rsidRPr="003E3E50" w:rsidDel="00266B04">
                <w:rPr>
                  <w:rFonts w:ascii="Arial" w:eastAsia="MS Minngs" w:hAnsi="Arial" w:cs="Arial"/>
                  <w:sz w:val="20"/>
                  <w:szCs w:val="20"/>
                  <w:lang w:eastAsia="en-US"/>
                </w:rPr>
                <w:delText>-GELMOV-IT1-DA-Diseñ</w:delText>
              </w:r>
              <w:r w:rsidRPr="003E3E50" w:rsidDel="00266B04">
                <w:rPr>
                  <w:rFonts w:ascii="Arial" w:eastAsia="MS Minngs" w:hAnsi="Arial" w:cs="Arial"/>
                  <w:sz w:val="20"/>
                  <w:szCs w:val="20"/>
                  <w:lang w:eastAsia="en-US"/>
                </w:rPr>
                <w:delText>oAplicacion-EnTICConfio</w:delText>
              </w:r>
            </w:del>
            <w:ins w:id="18" w:author="Andres Escobar" w:date="2013-11-20T20:46:00Z">
              <w:r w:rsidR="00266B04">
                <w:rPr>
                  <w:rFonts w:ascii="Arial" w:eastAsia="MS Minngs" w:hAnsi="Arial" w:cs="Arial"/>
                  <w:sz w:val="20"/>
                  <w:szCs w:val="20"/>
                  <w:lang w:eastAsia="en-US"/>
                </w:rPr>
                <w:t>Doc_Diseño_Oferta</w:t>
              </w:r>
            </w:ins>
          </w:p>
        </w:tc>
        <w:tc>
          <w:tcPr>
            <w:tcW w:w="1134" w:type="dxa"/>
            <w:tcBorders>
              <w:top w:val="single" w:sz="18" w:space="0" w:color="FFFFFF"/>
              <w:left w:val="single" w:sz="18" w:space="0" w:color="FFFFFF"/>
              <w:bottom w:val="single" w:sz="18" w:space="0" w:color="FFFFFF"/>
              <w:right w:val="single" w:sz="18" w:space="0" w:color="FFFFFF"/>
            </w:tcBorders>
            <w:shd w:val="pct20" w:color="000000" w:fill="FFFFFF"/>
            <w:vAlign w:val="center"/>
          </w:tcPr>
          <w:p w14:paraId="2670D65E" w14:textId="77777777"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Versión:</w:t>
            </w:r>
          </w:p>
        </w:tc>
        <w:tc>
          <w:tcPr>
            <w:tcW w:w="993"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Versión"/>
              <w:tag w:val="Versión"/>
              <w:id w:val="-1354722084"/>
              <w:placeholder>
                <w:docPart w:val="9F15B153B9A1455C9FA3590929257320"/>
              </w:placeholder>
            </w:sdtPr>
            <w:sdtEndPr/>
            <w:sdtContent>
              <w:p w14:paraId="51DC9137" w14:textId="77777777" w:rsidR="00682AE5" w:rsidRPr="00991EF4" w:rsidRDefault="00682AE5" w:rsidP="00196AFC">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sz w:val="20"/>
                    <w:szCs w:val="22"/>
                    <w:lang w:eastAsia="en-US"/>
                  </w:rPr>
                  <w:t>1.0</w:t>
                </w:r>
              </w:p>
            </w:sdtContent>
          </w:sdt>
        </w:tc>
        <w:tc>
          <w:tcPr>
            <w:tcW w:w="1134" w:type="dxa"/>
            <w:tcBorders>
              <w:top w:val="single" w:sz="18" w:space="0" w:color="FFFFFF"/>
              <w:left w:val="single" w:sz="18" w:space="0" w:color="FFFFFF"/>
              <w:bottom w:val="single" w:sz="18" w:space="0" w:color="FFFFFF"/>
              <w:right w:val="nil"/>
            </w:tcBorders>
            <w:shd w:val="pct20" w:color="000000" w:fill="FFFFFF"/>
            <w:vAlign w:val="center"/>
          </w:tcPr>
          <w:p w14:paraId="15BBC63F" w14:textId="77777777" w:rsidR="00682AE5" w:rsidRPr="00991EF4" w:rsidRDefault="00682AE5" w:rsidP="00196AFC">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Estado:</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p w14:paraId="5FB11B81" w14:textId="77777777" w:rsidR="00682AE5" w:rsidRPr="00991EF4" w:rsidRDefault="00682AE5" w:rsidP="00196AFC">
            <w:pPr>
              <w:tabs>
                <w:tab w:val="left" w:pos="945"/>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Generado</w:t>
            </w:r>
          </w:p>
        </w:tc>
      </w:tr>
      <w:tr w:rsidR="00682AE5" w:rsidRPr="00991EF4" w14:paraId="590E5AA4" w14:textId="77777777" w:rsidTr="00196AFC">
        <w:trPr>
          <w:trHeight w:val="127"/>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445C178E"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Categoría: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14:paraId="1C007828"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NA</w:t>
            </w:r>
          </w:p>
        </w:tc>
      </w:tr>
      <w:tr w:rsidR="00682AE5" w:rsidRPr="00991EF4" w14:paraId="416284BB" w14:textId="77777777" w:rsidTr="00196AFC">
        <w:trPr>
          <w:trHeight w:val="551"/>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16B823B1" w14:textId="77777777" w:rsidR="00682AE5" w:rsidRPr="00991EF4" w:rsidRDefault="00682AE5" w:rsidP="00196AFC">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Autor (es):</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Autor"/>
              <w:tag w:val="Autor"/>
              <w:id w:val="-1266378385"/>
              <w:placeholder>
                <w:docPart w:val="9F15B153B9A1455C9FA3590929257320"/>
              </w:placeholder>
            </w:sdtPr>
            <w:sdtEndPr/>
            <w:sdtContent>
              <w:p w14:paraId="313DF62C" w14:textId="0D868638" w:rsidR="00682AE5" w:rsidRPr="00991EF4" w:rsidDel="00266B04" w:rsidRDefault="00682AE5" w:rsidP="00196AFC">
                <w:pPr>
                  <w:spacing w:line="276" w:lineRule="auto"/>
                  <w:rPr>
                    <w:del w:id="19" w:author="Andres Escobar" w:date="2013-11-20T20:46:00Z"/>
                    <w:rFonts w:ascii="Arial" w:eastAsia="MS Minngs" w:hAnsi="Arial"/>
                    <w:sz w:val="20"/>
                    <w:szCs w:val="22"/>
                    <w:lang w:eastAsia="en-US"/>
                  </w:rPr>
                </w:pPr>
                <w:del w:id="20" w:author="Andres Escobar" w:date="2013-11-20T20:46:00Z">
                  <w:r w:rsidRPr="00991EF4" w:rsidDel="00266B04">
                    <w:rPr>
                      <w:rFonts w:ascii="Arial" w:eastAsia="MS Minngs" w:hAnsi="Arial"/>
                      <w:sz w:val="20"/>
                      <w:szCs w:val="22"/>
                      <w:lang w:eastAsia="en-US"/>
                    </w:rPr>
                    <w:delText>Equipo</w:delText>
                  </w:r>
                </w:del>
              </w:p>
              <w:p w14:paraId="3119CAA8" w14:textId="51F1575F" w:rsidR="00682AE5" w:rsidRPr="00991EF4" w:rsidRDefault="00682AE5" w:rsidP="00266B04">
                <w:pPr>
                  <w:spacing w:line="276" w:lineRule="auto"/>
                  <w:rPr>
                    <w:rFonts w:ascii="Arial" w:eastAsia="MS Minngs" w:hAnsi="Arial" w:cs="Arial"/>
                    <w:sz w:val="20"/>
                    <w:szCs w:val="20"/>
                    <w:lang w:val="en-GB" w:eastAsia="en-US"/>
                  </w:rPr>
                  <w:pPrChange w:id="21" w:author="Andres Escobar" w:date="2013-11-20T20:46:00Z">
                    <w:pPr>
                      <w:autoSpaceDE w:val="0"/>
                      <w:autoSpaceDN w:val="0"/>
                      <w:adjustRightInd w:val="0"/>
                      <w:spacing w:line="276" w:lineRule="auto"/>
                      <w:ind w:right="178"/>
                    </w:pPr>
                  </w:pPrChange>
                </w:pPr>
                <w:del w:id="22" w:author="Andres Escobar" w:date="2013-11-20T20:46:00Z">
                  <w:r w:rsidRPr="00991EF4" w:rsidDel="00266B04">
                    <w:rPr>
                      <w:rFonts w:ascii="Arial" w:eastAsia="MS Minngs" w:hAnsi="Arial"/>
                      <w:sz w:val="20"/>
                      <w:szCs w:val="22"/>
                      <w:lang w:eastAsia="en-US"/>
                    </w:rPr>
                    <w:delText>Consorcio Software - 2012</w:delText>
                  </w:r>
                </w:del>
                <w:ins w:id="23" w:author="Andres Escobar" w:date="2013-11-20T20:46:00Z">
                  <w:r w:rsidR="00266B04">
                    <w:rPr>
                      <w:rFonts w:ascii="Arial" w:eastAsia="MS Minngs" w:hAnsi="Arial"/>
                      <w:sz w:val="20"/>
                      <w:szCs w:val="22"/>
                      <w:lang w:eastAsia="en-US"/>
                    </w:rPr>
                    <w:t>Equipo desarrollador</w:t>
                  </w:r>
                </w:ins>
              </w:p>
            </w:sdtContent>
          </w:sdt>
        </w:tc>
        <w:tc>
          <w:tcPr>
            <w:tcW w:w="993" w:type="dxa"/>
            <w:vMerge w:val="restart"/>
            <w:tcBorders>
              <w:top w:val="single" w:sz="18" w:space="0" w:color="FFFFFF"/>
              <w:left w:val="single" w:sz="18" w:space="0" w:color="FFFFFF"/>
              <w:bottom w:val="single" w:sz="18" w:space="0" w:color="FFFFFF"/>
              <w:right w:val="nil"/>
            </w:tcBorders>
            <w:shd w:val="pct20" w:color="000000" w:fill="FFFFFF"/>
            <w:vAlign w:val="center"/>
          </w:tcPr>
          <w:p w14:paraId="45804C3F" w14:textId="77777777" w:rsidR="00682AE5" w:rsidRPr="00991EF4" w:rsidRDefault="00682AE5" w:rsidP="00196AFC">
            <w:pPr>
              <w:autoSpaceDE w:val="0"/>
              <w:autoSpaceDN w:val="0"/>
              <w:adjustRightInd w:val="0"/>
              <w:spacing w:before="60" w:line="240" w:lineRule="exact"/>
              <w:ind w:right="178"/>
              <w:jc w:val="center"/>
              <w:rPr>
                <w:rFonts w:ascii="Arial" w:eastAsia="MS Minngs" w:hAnsi="Arial" w:cs="Arial"/>
                <w:sz w:val="20"/>
                <w:szCs w:val="20"/>
                <w:lang w:eastAsia="en-US"/>
              </w:rPr>
            </w:pPr>
            <w:r w:rsidRPr="00991EF4">
              <w:rPr>
                <w:rFonts w:ascii="Arial" w:eastAsia="MS Minngs" w:hAnsi="Arial" w:cs="Arial"/>
                <w:sz w:val="20"/>
                <w:szCs w:val="20"/>
                <w:lang w:eastAsia="en-US"/>
              </w:rPr>
              <w:t>Firmas</w:t>
            </w:r>
          </w:p>
        </w:tc>
        <w:tc>
          <w:tcPr>
            <w:tcW w:w="2479" w:type="dxa"/>
            <w:gridSpan w:val="2"/>
            <w:tcBorders>
              <w:top w:val="single" w:sz="18" w:space="0" w:color="FFFFFF"/>
              <w:left w:val="single" w:sz="18" w:space="0" w:color="FFFFFF"/>
              <w:bottom w:val="single" w:sz="18" w:space="0" w:color="FFFFFF"/>
              <w:right w:val="nil"/>
            </w:tcBorders>
            <w:shd w:val="pct20" w:color="000000" w:fill="FFFFFF"/>
          </w:tcPr>
          <w:p w14:paraId="65F9F616" w14:textId="77777777" w:rsidR="00682AE5" w:rsidRPr="00991EF4" w:rsidRDefault="00682AE5" w:rsidP="00196AFC">
            <w:pPr>
              <w:autoSpaceDE w:val="0"/>
              <w:autoSpaceDN w:val="0"/>
              <w:adjustRightInd w:val="0"/>
              <w:spacing w:line="276" w:lineRule="auto"/>
              <w:ind w:right="178"/>
              <w:rPr>
                <w:rFonts w:ascii="Arial" w:eastAsia="MS Minngs" w:hAnsi="Arial" w:cs="Arial"/>
                <w:sz w:val="20"/>
                <w:szCs w:val="20"/>
                <w:lang w:eastAsia="en-US"/>
              </w:rPr>
            </w:pPr>
          </w:p>
        </w:tc>
      </w:tr>
      <w:tr w:rsidR="00682AE5" w:rsidRPr="00991EF4" w14:paraId="151D15BE" w14:textId="77777777" w:rsidTr="00196AFC">
        <w:trPr>
          <w:trHeight w:val="551"/>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7B8AD27F" w14:textId="77777777" w:rsidR="00682AE5" w:rsidRPr="00991EF4" w:rsidRDefault="00682AE5" w:rsidP="00196AFC">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Revisó:</w:t>
            </w:r>
          </w:p>
        </w:tc>
        <w:tc>
          <w:tcPr>
            <w:tcW w:w="3854" w:type="dxa"/>
            <w:gridSpan w:val="2"/>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Revisó"/>
              <w:tag w:val="Revisó"/>
              <w:id w:val="-839235975"/>
              <w:placeholder>
                <w:docPart w:val="9F15B153B9A1455C9FA3590929257320"/>
              </w:placeholder>
            </w:sdtPr>
            <w:sdtEndPr/>
            <w:sdtContent>
              <w:p w14:paraId="5FFA9F97" w14:textId="77777777" w:rsidR="00266B04" w:rsidRPr="00AE1EFA" w:rsidDel="00266B04" w:rsidRDefault="00266B04" w:rsidP="00266B04">
                <w:pPr>
                  <w:tabs>
                    <w:tab w:val="left" w:pos="2880"/>
                  </w:tabs>
                  <w:spacing w:line="276" w:lineRule="auto"/>
                  <w:ind w:right="178"/>
                  <w:rPr>
                    <w:ins w:id="24" w:author="Andres Escobar" w:date="2013-11-20T20:46:00Z"/>
                    <w:rFonts w:ascii="Arial" w:eastAsia="MS Minngs" w:hAnsi="Arial"/>
                    <w:b/>
                    <w:sz w:val="20"/>
                    <w:szCs w:val="22"/>
                    <w:lang w:eastAsia="en-US"/>
                  </w:rPr>
                  <w:pPrChange w:id="25" w:author="Andres Escobar" w:date="2013-11-20T20:46:00Z">
                    <w:pPr>
                      <w:spacing w:line="276" w:lineRule="auto"/>
                    </w:pPr>
                  </w:pPrChange>
                </w:pPr>
              </w:p>
              <w:p w14:paraId="17BA46CE" w14:textId="6495E5BC" w:rsidR="00682AE5" w:rsidRPr="00AE1EFA" w:rsidDel="00266B04" w:rsidRDefault="00682AE5" w:rsidP="00266B04">
                <w:pPr>
                  <w:tabs>
                    <w:tab w:val="left" w:pos="2880"/>
                  </w:tabs>
                  <w:spacing w:line="276" w:lineRule="auto"/>
                  <w:ind w:right="178"/>
                  <w:rPr>
                    <w:del w:id="26" w:author="Andres Escobar" w:date="2013-11-20T20:46:00Z"/>
                    <w:rFonts w:ascii="Arial" w:eastAsia="MS Minngs" w:hAnsi="Arial"/>
                    <w:b/>
                    <w:sz w:val="20"/>
                    <w:szCs w:val="22"/>
                    <w:lang w:eastAsia="en-US"/>
                  </w:rPr>
                  <w:pPrChange w:id="27" w:author="Andres Escobar" w:date="2013-11-20T20:46:00Z">
                    <w:pPr>
                      <w:tabs>
                        <w:tab w:val="left" w:pos="2880"/>
                      </w:tabs>
                      <w:spacing w:line="276" w:lineRule="auto"/>
                      <w:ind w:right="178"/>
                    </w:pPr>
                  </w:pPrChange>
                </w:pPr>
                <w:del w:id="28" w:author="Andres Escobar" w:date="2013-11-20T20:46:00Z">
                  <w:r w:rsidRPr="00AE1EFA" w:rsidDel="00266B04">
                    <w:rPr>
                      <w:rFonts w:ascii="Arial" w:eastAsia="MS Minngs" w:hAnsi="Arial"/>
                      <w:b/>
                      <w:sz w:val="20"/>
                      <w:szCs w:val="22"/>
                      <w:lang w:eastAsia="en-US"/>
                    </w:rPr>
                    <w:delText>Diego Fernando Rocha Arango</w:delText>
                  </w:r>
                </w:del>
              </w:p>
              <w:p w14:paraId="603AF944" w14:textId="13AC9131" w:rsidR="00682AE5" w:rsidRPr="00991EF4" w:rsidDel="00266B04" w:rsidRDefault="00682AE5" w:rsidP="00266B04">
                <w:pPr>
                  <w:tabs>
                    <w:tab w:val="left" w:pos="2880"/>
                  </w:tabs>
                  <w:spacing w:line="276" w:lineRule="auto"/>
                  <w:ind w:right="178"/>
                  <w:rPr>
                    <w:del w:id="29" w:author="Andres Escobar" w:date="2013-11-20T20:46:00Z"/>
                    <w:rFonts w:ascii="Arial" w:eastAsia="MS Minngs" w:hAnsi="Arial"/>
                    <w:sz w:val="20"/>
                    <w:szCs w:val="22"/>
                    <w:lang w:eastAsia="en-US"/>
                  </w:rPr>
                  <w:pPrChange w:id="30" w:author="Andres Escobar" w:date="2013-11-20T20:46:00Z">
                    <w:pPr>
                      <w:spacing w:line="276" w:lineRule="auto"/>
                    </w:pPr>
                  </w:pPrChange>
                </w:pPr>
                <w:del w:id="31" w:author="Andres Escobar" w:date="2013-11-20T20:46:00Z">
                  <w:r w:rsidRPr="00991EF4" w:rsidDel="00266B04">
                    <w:rPr>
                      <w:rFonts w:ascii="Arial" w:eastAsia="MS Minngs" w:hAnsi="Arial"/>
                      <w:sz w:val="20"/>
                      <w:szCs w:val="22"/>
                      <w:lang w:eastAsia="en-US"/>
                    </w:rPr>
                    <w:delText>Consultor  de Diseño e Innovación</w:delText>
                  </w:r>
                </w:del>
              </w:p>
              <w:p w14:paraId="51799AE4" w14:textId="7746A287" w:rsidR="00682AE5" w:rsidDel="00266B04" w:rsidRDefault="00682AE5" w:rsidP="00266B04">
                <w:pPr>
                  <w:tabs>
                    <w:tab w:val="left" w:pos="2880"/>
                  </w:tabs>
                  <w:spacing w:line="276" w:lineRule="auto"/>
                  <w:ind w:right="178"/>
                  <w:rPr>
                    <w:del w:id="32" w:author="Andres Escobar" w:date="2013-11-20T20:46:00Z"/>
                    <w:rFonts w:ascii="Arial" w:eastAsia="MS Minngs" w:hAnsi="Arial"/>
                    <w:sz w:val="20"/>
                    <w:szCs w:val="22"/>
                    <w:lang w:eastAsia="en-US"/>
                  </w:rPr>
                  <w:pPrChange w:id="33" w:author="Andres Escobar" w:date="2013-11-20T20:46:00Z">
                    <w:pPr>
                      <w:spacing w:line="276" w:lineRule="auto"/>
                    </w:pPr>
                  </w:pPrChange>
                </w:pPr>
                <w:del w:id="34" w:author="Andres Escobar" w:date="2013-11-20T20:46:00Z">
                  <w:r w:rsidRPr="00991EF4" w:rsidDel="00266B04">
                    <w:rPr>
                      <w:rFonts w:ascii="Arial" w:eastAsia="MS Minngs" w:hAnsi="Arial"/>
                      <w:sz w:val="20"/>
                      <w:szCs w:val="22"/>
                      <w:lang w:eastAsia="en-US"/>
                    </w:rPr>
                    <w:delText>Gobierno en línea</w:delText>
                  </w:r>
                </w:del>
              </w:p>
              <w:p w14:paraId="4137F9F7" w14:textId="6BD5FB51" w:rsidR="00682AE5" w:rsidDel="00266B04" w:rsidRDefault="00682AE5" w:rsidP="00266B04">
                <w:pPr>
                  <w:tabs>
                    <w:tab w:val="left" w:pos="2880"/>
                  </w:tabs>
                  <w:spacing w:line="276" w:lineRule="auto"/>
                  <w:ind w:right="178"/>
                  <w:rPr>
                    <w:del w:id="35" w:author="Andres Escobar" w:date="2013-11-20T20:46:00Z"/>
                    <w:rFonts w:ascii="Arial" w:eastAsia="MS Minngs" w:hAnsi="Arial"/>
                    <w:sz w:val="20"/>
                    <w:szCs w:val="22"/>
                    <w:lang w:eastAsia="en-US"/>
                  </w:rPr>
                  <w:pPrChange w:id="36" w:author="Andres Escobar" w:date="2013-11-20T20:46:00Z">
                    <w:pPr>
                      <w:spacing w:line="276" w:lineRule="auto"/>
                    </w:pPr>
                  </w:pPrChange>
                </w:pPr>
              </w:p>
              <w:p w14:paraId="1B7D4A1B" w14:textId="1873801E" w:rsidR="00682AE5" w:rsidRPr="00AE1EFA" w:rsidDel="00266B04" w:rsidRDefault="00682AE5" w:rsidP="00266B04">
                <w:pPr>
                  <w:tabs>
                    <w:tab w:val="left" w:pos="2880"/>
                  </w:tabs>
                  <w:spacing w:line="276" w:lineRule="auto"/>
                  <w:ind w:right="178"/>
                  <w:rPr>
                    <w:del w:id="37" w:author="Andres Escobar" w:date="2013-11-20T20:46:00Z"/>
                    <w:rFonts w:ascii="Arial" w:eastAsia="MS Minngs" w:hAnsi="Arial"/>
                    <w:b/>
                    <w:sz w:val="20"/>
                    <w:szCs w:val="22"/>
                    <w:lang w:eastAsia="en-US"/>
                  </w:rPr>
                  <w:pPrChange w:id="38" w:author="Andres Escobar" w:date="2013-11-20T20:46:00Z">
                    <w:pPr>
                      <w:tabs>
                        <w:tab w:val="left" w:pos="2880"/>
                      </w:tabs>
                      <w:spacing w:line="276" w:lineRule="auto"/>
                      <w:ind w:right="178"/>
                    </w:pPr>
                  </w:pPrChange>
                </w:pPr>
                <w:del w:id="39" w:author="Andres Escobar" w:date="2013-11-20T20:46:00Z">
                  <w:r w:rsidRPr="00AE1EFA" w:rsidDel="00266B04">
                    <w:rPr>
                      <w:rFonts w:ascii="Arial" w:eastAsia="MS Minngs" w:hAnsi="Arial"/>
                      <w:b/>
                      <w:sz w:val="20"/>
                      <w:szCs w:val="22"/>
                      <w:lang w:eastAsia="en-US"/>
                    </w:rPr>
                    <w:delText>Hector Oswaldo Bonilla</w:delText>
                  </w:r>
                </w:del>
              </w:p>
              <w:p w14:paraId="3090AB53" w14:textId="7837A48D" w:rsidR="00682AE5" w:rsidRPr="00991EF4" w:rsidDel="00266B04" w:rsidRDefault="00682AE5" w:rsidP="00266B04">
                <w:pPr>
                  <w:tabs>
                    <w:tab w:val="left" w:pos="2880"/>
                  </w:tabs>
                  <w:spacing w:line="276" w:lineRule="auto"/>
                  <w:ind w:right="178"/>
                  <w:rPr>
                    <w:del w:id="40" w:author="Andres Escobar" w:date="2013-11-20T20:46:00Z"/>
                    <w:rFonts w:ascii="Arial" w:eastAsia="MS Minngs" w:hAnsi="Arial"/>
                    <w:sz w:val="20"/>
                    <w:szCs w:val="22"/>
                    <w:lang w:eastAsia="en-US"/>
                  </w:rPr>
                  <w:pPrChange w:id="41" w:author="Andres Escobar" w:date="2013-11-20T20:46:00Z">
                    <w:pPr>
                      <w:spacing w:line="276" w:lineRule="auto"/>
                    </w:pPr>
                  </w:pPrChange>
                </w:pPr>
                <w:del w:id="42" w:author="Andres Escobar" w:date="2013-11-20T20:46:00Z">
                  <w:r w:rsidRPr="00991EF4" w:rsidDel="00266B04">
                    <w:rPr>
                      <w:rFonts w:ascii="Arial" w:eastAsia="MS Minngs" w:hAnsi="Arial"/>
                      <w:sz w:val="20"/>
                      <w:szCs w:val="22"/>
                      <w:lang w:eastAsia="en-US"/>
                    </w:rPr>
                    <w:delText>Consultor  de Diseño e Innovación</w:delText>
                  </w:r>
                </w:del>
              </w:p>
              <w:p w14:paraId="685CDD9D" w14:textId="57B4B061" w:rsidR="00AE1EFA" w:rsidDel="00266B04" w:rsidRDefault="00682AE5" w:rsidP="00266B04">
                <w:pPr>
                  <w:tabs>
                    <w:tab w:val="left" w:pos="2880"/>
                  </w:tabs>
                  <w:spacing w:line="276" w:lineRule="auto"/>
                  <w:ind w:right="178"/>
                  <w:rPr>
                    <w:del w:id="43" w:author="Andres Escobar" w:date="2013-11-20T20:46:00Z"/>
                    <w:rFonts w:ascii="Arial" w:eastAsia="MS Minngs" w:hAnsi="Arial"/>
                    <w:sz w:val="20"/>
                    <w:szCs w:val="22"/>
                    <w:lang w:eastAsia="en-US"/>
                  </w:rPr>
                  <w:pPrChange w:id="44" w:author="Andres Escobar" w:date="2013-11-20T20:46:00Z">
                    <w:pPr>
                      <w:spacing w:line="276" w:lineRule="auto"/>
                    </w:pPr>
                  </w:pPrChange>
                </w:pPr>
                <w:del w:id="45" w:author="Andres Escobar" w:date="2013-11-20T20:46:00Z">
                  <w:r w:rsidRPr="00991EF4" w:rsidDel="00266B04">
                    <w:rPr>
                      <w:rFonts w:ascii="Arial" w:eastAsia="MS Minngs" w:hAnsi="Arial"/>
                      <w:sz w:val="20"/>
                      <w:szCs w:val="22"/>
                      <w:lang w:eastAsia="en-US"/>
                    </w:rPr>
                    <w:delText>Gobierno en línea</w:delText>
                  </w:r>
                </w:del>
              </w:p>
              <w:p w14:paraId="422A975D" w14:textId="49DF67FB" w:rsidR="00AE1EFA" w:rsidDel="00266B04" w:rsidRDefault="00AE1EFA" w:rsidP="00266B04">
                <w:pPr>
                  <w:tabs>
                    <w:tab w:val="left" w:pos="2880"/>
                  </w:tabs>
                  <w:spacing w:line="276" w:lineRule="auto"/>
                  <w:ind w:right="178"/>
                  <w:rPr>
                    <w:del w:id="46" w:author="Andres Escobar" w:date="2013-11-20T20:46:00Z"/>
                    <w:rFonts w:ascii="Arial" w:eastAsia="MS Minngs" w:hAnsi="Arial"/>
                    <w:sz w:val="20"/>
                    <w:szCs w:val="22"/>
                    <w:lang w:eastAsia="en-US"/>
                  </w:rPr>
                  <w:pPrChange w:id="47" w:author="Andres Escobar" w:date="2013-11-20T20:46:00Z">
                    <w:pPr>
                      <w:spacing w:line="276" w:lineRule="auto"/>
                    </w:pPr>
                  </w:pPrChange>
                </w:pPr>
              </w:p>
              <w:p w14:paraId="76FDA9A4" w14:textId="4218E390" w:rsidR="00AE1EFA" w:rsidRPr="00AE538B" w:rsidDel="00266B04" w:rsidRDefault="00AE1EFA" w:rsidP="00266B04">
                <w:pPr>
                  <w:tabs>
                    <w:tab w:val="left" w:pos="2880"/>
                  </w:tabs>
                  <w:spacing w:line="276" w:lineRule="auto"/>
                  <w:ind w:right="178"/>
                  <w:rPr>
                    <w:del w:id="48" w:author="Andres Escobar" w:date="2013-11-20T20:46:00Z"/>
                    <w:rFonts w:ascii="Arial" w:hAnsi="Arial" w:cs="Arial"/>
                    <w:b/>
                    <w:sz w:val="20"/>
                    <w:szCs w:val="20"/>
                  </w:rPr>
                  <w:pPrChange w:id="49" w:author="Andres Escobar" w:date="2013-11-20T20:46:00Z">
                    <w:pPr>
                      <w:tabs>
                        <w:tab w:val="left" w:pos="2880"/>
                      </w:tabs>
                      <w:spacing w:before="240"/>
                      <w:ind w:right="178"/>
                      <w:jc w:val="both"/>
                    </w:pPr>
                  </w:pPrChange>
                </w:pPr>
                <w:del w:id="50" w:author="Andres Escobar" w:date="2013-11-20T20:46:00Z">
                  <w:r w:rsidRPr="00AE538B" w:rsidDel="00266B04">
                    <w:rPr>
                      <w:rFonts w:ascii="Arial" w:hAnsi="Arial" w:cs="Arial"/>
                      <w:b/>
                      <w:sz w:val="20"/>
                      <w:szCs w:val="20"/>
                    </w:rPr>
                    <w:delText>Santiago García Davis</w:delText>
                  </w:r>
                </w:del>
              </w:p>
              <w:p w14:paraId="7C61F721" w14:textId="3529796B" w:rsidR="00AE1EFA" w:rsidRPr="00AE538B" w:rsidDel="00266B04" w:rsidRDefault="00AE1EFA" w:rsidP="00266B04">
                <w:pPr>
                  <w:tabs>
                    <w:tab w:val="left" w:pos="2880"/>
                  </w:tabs>
                  <w:spacing w:line="276" w:lineRule="auto"/>
                  <w:ind w:right="178"/>
                  <w:rPr>
                    <w:del w:id="51" w:author="Andres Escobar" w:date="2013-11-20T20:46:00Z"/>
                    <w:rFonts w:ascii="Arial" w:hAnsi="Arial" w:cs="Arial"/>
                    <w:sz w:val="20"/>
                    <w:szCs w:val="20"/>
                  </w:rPr>
                  <w:pPrChange w:id="52" w:author="Andres Escobar" w:date="2013-11-20T20:46:00Z">
                    <w:pPr>
                      <w:tabs>
                        <w:tab w:val="left" w:pos="2880"/>
                      </w:tabs>
                      <w:ind w:right="178"/>
                    </w:pPr>
                  </w:pPrChange>
                </w:pPr>
                <w:del w:id="53" w:author="Andres Escobar" w:date="2013-11-20T20:46:00Z">
                  <w:r w:rsidRPr="00AE538B" w:rsidDel="00266B04">
                    <w:rPr>
                      <w:rFonts w:ascii="Arial" w:hAnsi="Arial" w:cs="Arial"/>
                      <w:sz w:val="20"/>
                      <w:szCs w:val="20"/>
                    </w:rPr>
                    <w:delText xml:space="preserve">Coordinador de Diseño e Innovación </w:delText>
                  </w:r>
                </w:del>
              </w:p>
              <w:p w14:paraId="39096DDD" w14:textId="1323D04C" w:rsidR="00682AE5" w:rsidRPr="00991EF4" w:rsidRDefault="00AE1EFA" w:rsidP="00266B04">
                <w:pPr>
                  <w:tabs>
                    <w:tab w:val="left" w:pos="2880"/>
                  </w:tabs>
                  <w:spacing w:line="276" w:lineRule="auto"/>
                  <w:ind w:right="178"/>
                  <w:rPr>
                    <w:rFonts w:ascii="Arial" w:eastAsia="MS Minngs" w:hAnsi="Arial" w:cs="Arial"/>
                    <w:sz w:val="18"/>
                    <w:szCs w:val="18"/>
                    <w:lang w:eastAsia="en-US"/>
                  </w:rPr>
                  <w:pPrChange w:id="54" w:author="Andres Escobar" w:date="2013-11-20T20:46:00Z">
                    <w:pPr>
                      <w:spacing w:line="276" w:lineRule="auto"/>
                    </w:pPr>
                  </w:pPrChange>
                </w:pPr>
                <w:del w:id="55" w:author="Andres Escobar" w:date="2013-11-20T20:46:00Z">
                  <w:r w:rsidRPr="00AE538B" w:rsidDel="00266B04">
                    <w:rPr>
                      <w:rFonts w:ascii="Arial" w:hAnsi="Arial" w:cs="Arial"/>
                      <w:sz w:val="20"/>
                      <w:szCs w:val="20"/>
                    </w:rPr>
                    <w:delText>Dirección de  Gobierno en Línea</w:delText>
                  </w:r>
                </w:del>
              </w:p>
            </w:sdtContent>
          </w:sdt>
        </w:tc>
        <w:tc>
          <w:tcPr>
            <w:tcW w:w="993" w:type="dxa"/>
            <w:vMerge/>
            <w:tcBorders>
              <w:top w:val="single" w:sz="18" w:space="0" w:color="FFFFFF"/>
              <w:left w:val="single" w:sz="18" w:space="0" w:color="FFFFFF"/>
              <w:bottom w:val="single" w:sz="18" w:space="0" w:color="FFFFFF"/>
              <w:right w:val="nil"/>
            </w:tcBorders>
            <w:shd w:val="pct5" w:color="000000" w:fill="FFFFFF"/>
          </w:tcPr>
          <w:p w14:paraId="39C8818A"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5" w:color="000000" w:fill="FFFFFF"/>
          </w:tcPr>
          <w:p w14:paraId="5C1E6532"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p>
        </w:tc>
      </w:tr>
      <w:tr w:rsidR="00682AE5" w:rsidRPr="00991EF4" w14:paraId="67651AFB" w14:textId="77777777" w:rsidTr="00196AFC">
        <w:trPr>
          <w:trHeight w:val="46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17D7E70D" w14:textId="77777777" w:rsidR="00682AE5" w:rsidRPr="00991EF4" w:rsidRDefault="00682AE5" w:rsidP="00196AFC">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Aprobó:</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id w:val="-842316089"/>
              <w:placeholder>
                <w:docPart w:val="9F15B153B9A1455C9FA3590929257320"/>
              </w:placeholder>
            </w:sdtPr>
            <w:sdtEndPr/>
            <w:sdtContent>
              <w:sdt>
                <w:sdtPr>
                  <w:rPr>
                    <w:rFonts w:ascii="Arial" w:eastAsia="MS Minngs" w:hAnsi="Arial"/>
                    <w:sz w:val="20"/>
                    <w:szCs w:val="22"/>
                    <w:lang w:eastAsia="en-US"/>
                  </w:rPr>
                  <w:alias w:val="Aprobó"/>
                  <w:tag w:val="Aprobó"/>
                  <w:id w:val="1089504776"/>
                  <w:placeholder>
                    <w:docPart w:val="9F15B153B9A1455C9FA3590929257320"/>
                  </w:placeholder>
                </w:sdtPr>
                <w:sdtEndPr/>
                <w:sdtContent>
                  <w:p w14:paraId="0750F5C2" w14:textId="77777777" w:rsidR="00266B04" w:rsidRPr="00991EF4" w:rsidDel="00266B04" w:rsidRDefault="00266B04" w:rsidP="00266B04">
                    <w:pPr>
                      <w:tabs>
                        <w:tab w:val="left" w:pos="2880"/>
                      </w:tabs>
                      <w:spacing w:line="276" w:lineRule="auto"/>
                      <w:ind w:right="178"/>
                      <w:rPr>
                        <w:ins w:id="56" w:author="Andres Escobar" w:date="2013-11-20T20:46:00Z"/>
                        <w:rFonts w:ascii="Arial" w:eastAsia="MS Minngs" w:hAnsi="Arial"/>
                        <w:b/>
                        <w:sz w:val="20"/>
                        <w:szCs w:val="22"/>
                        <w:lang w:eastAsia="en-US"/>
                      </w:rPr>
                      <w:pPrChange w:id="57" w:author="Andres Escobar" w:date="2013-11-20T20:46:00Z">
                        <w:pPr>
                          <w:tabs>
                            <w:tab w:val="left" w:pos="2880"/>
                          </w:tabs>
                          <w:spacing w:line="276" w:lineRule="auto"/>
                          <w:ind w:right="178"/>
                        </w:pPr>
                      </w:pPrChange>
                    </w:pPr>
                  </w:p>
                  <w:p w14:paraId="50C7AD12" w14:textId="756509D1" w:rsidR="00682AE5" w:rsidRPr="00991EF4" w:rsidDel="00266B04" w:rsidRDefault="00682AE5" w:rsidP="00266B04">
                    <w:pPr>
                      <w:tabs>
                        <w:tab w:val="left" w:pos="2880"/>
                      </w:tabs>
                      <w:spacing w:line="276" w:lineRule="auto"/>
                      <w:ind w:right="178"/>
                      <w:rPr>
                        <w:del w:id="58" w:author="Andres Escobar" w:date="2013-11-20T20:46:00Z"/>
                        <w:rFonts w:ascii="Arial" w:eastAsia="MS Minngs" w:hAnsi="Arial"/>
                        <w:b/>
                        <w:sz w:val="20"/>
                        <w:szCs w:val="22"/>
                        <w:lang w:eastAsia="en-US"/>
                      </w:rPr>
                      <w:pPrChange w:id="59" w:author="Andres Escobar" w:date="2013-11-20T20:46:00Z">
                        <w:pPr>
                          <w:tabs>
                            <w:tab w:val="left" w:pos="2880"/>
                          </w:tabs>
                          <w:spacing w:line="276" w:lineRule="auto"/>
                          <w:ind w:right="178"/>
                        </w:pPr>
                      </w:pPrChange>
                    </w:pPr>
                    <w:del w:id="60" w:author="Andres Escobar" w:date="2013-11-20T20:46:00Z">
                      <w:r w:rsidRPr="00991EF4" w:rsidDel="00266B04">
                        <w:rPr>
                          <w:rFonts w:ascii="Arial" w:eastAsia="MS Minngs" w:hAnsi="Arial"/>
                          <w:b/>
                          <w:sz w:val="20"/>
                          <w:szCs w:val="22"/>
                          <w:lang w:eastAsia="en-US"/>
                        </w:rPr>
                        <w:delText>Johanna Pimiento</w:delText>
                      </w:r>
                    </w:del>
                  </w:p>
                  <w:p w14:paraId="17477318" w14:textId="403689CB" w:rsidR="00682AE5" w:rsidRPr="00991EF4" w:rsidRDefault="00682AE5" w:rsidP="00266B04">
                    <w:pPr>
                      <w:tabs>
                        <w:tab w:val="left" w:pos="2880"/>
                      </w:tabs>
                      <w:spacing w:line="276" w:lineRule="auto"/>
                      <w:ind w:right="178"/>
                      <w:rPr>
                        <w:rFonts w:ascii="Arial" w:eastAsia="MS Minngs" w:hAnsi="Arial" w:cs="Arial"/>
                        <w:sz w:val="20"/>
                        <w:szCs w:val="20"/>
                        <w:lang w:eastAsia="en-US"/>
                      </w:rPr>
                      <w:pPrChange w:id="61" w:author="Andres Escobar" w:date="2013-11-20T20:46:00Z">
                        <w:pPr>
                          <w:tabs>
                            <w:tab w:val="left" w:pos="2880"/>
                          </w:tabs>
                          <w:spacing w:line="276" w:lineRule="auto"/>
                          <w:ind w:right="178"/>
                        </w:pPr>
                      </w:pPrChange>
                    </w:pPr>
                    <w:del w:id="62" w:author="Andres Escobar" w:date="2013-11-20T20:46:00Z">
                      <w:r w:rsidRPr="00991EF4" w:rsidDel="00266B04">
                        <w:rPr>
                          <w:rFonts w:ascii="Arial" w:eastAsia="MS Minngs" w:hAnsi="Arial"/>
                          <w:sz w:val="20"/>
                          <w:szCs w:val="22"/>
                          <w:lang w:eastAsia="en-US"/>
                        </w:rPr>
                        <w:delText>Directora de Gobierno en Línea</w:delText>
                      </w:r>
                    </w:del>
                  </w:p>
                </w:sdtContent>
              </w:sdt>
            </w:sdtContent>
          </w:sdt>
        </w:tc>
        <w:tc>
          <w:tcPr>
            <w:tcW w:w="993" w:type="dxa"/>
            <w:vMerge/>
            <w:tcBorders>
              <w:top w:val="single" w:sz="18" w:space="0" w:color="FFFFFF"/>
              <w:left w:val="single" w:sz="18" w:space="0" w:color="FFFFFF"/>
              <w:bottom w:val="single" w:sz="18" w:space="0" w:color="FFFFFF"/>
              <w:right w:val="nil"/>
            </w:tcBorders>
            <w:shd w:val="pct20" w:color="000000" w:fill="FFFFFF"/>
          </w:tcPr>
          <w:p w14:paraId="2B17143F"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20" w:color="000000" w:fill="FFFFFF"/>
          </w:tcPr>
          <w:p w14:paraId="2F707507" w14:textId="77777777" w:rsidR="00682AE5" w:rsidRDefault="00682AE5" w:rsidP="00196AFC">
            <w:pPr>
              <w:tabs>
                <w:tab w:val="left" w:pos="2880"/>
              </w:tabs>
              <w:spacing w:line="276" w:lineRule="auto"/>
              <w:ind w:right="178"/>
              <w:rPr>
                <w:rFonts w:ascii="Arial" w:eastAsia="MS Minngs" w:hAnsi="Arial" w:cs="Arial"/>
                <w:sz w:val="20"/>
                <w:szCs w:val="20"/>
                <w:lang w:eastAsia="en-US"/>
              </w:rPr>
            </w:pPr>
          </w:p>
          <w:p w14:paraId="0846539B" w14:textId="77777777" w:rsidR="00682AE5" w:rsidRDefault="00682AE5" w:rsidP="00196AFC">
            <w:pPr>
              <w:tabs>
                <w:tab w:val="left" w:pos="2880"/>
              </w:tabs>
              <w:spacing w:line="276" w:lineRule="auto"/>
              <w:ind w:right="178"/>
              <w:rPr>
                <w:rFonts w:ascii="Arial" w:eastAsia="MS Minngs" w:hAnsi="Arial" w:cs="Arial"/>
                <w:sz w:val="20"/>
                <w:szCs w:val="20"/>
                <w:lang w:eastAsia="en-US"/>
              </w:rPr>
            </w:pPr>
          </w:p>
          <w:p w14:paraId="0D020E6B" w14:textId="77777777" w:rsidR="00682AE5" w:rsidRDefault="00682AE5" w:rsidP="00196AFC">
            <w:pPr>
              <w:tabs>
                <w:tab w:val="left" w:pos="2880"/>
              </w:tabs>
              <w:spacing w:line="276" w:lineRule="auto"/>
              <w:ind w:right="178"/>
              <w:rPr>
                <w:rFonts w:ascii="Arial" w:eastAsia="MS Minngs" w:hAnsi="Arial" w:cs="Arial"/>
                <w:sz w:val="20"/>
                <w:szCs w:val="20"/>
                <w:lang w:eastAsia="en-US"/>
              </w:rPr>
            </w:pPr>
          </w:p>
          <w:p w14:paraId="22EFDFB0"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p>
        </w:tc>
      </w:tr>
      <w:tr w:rsidR="00682AE5" w:rsidRPr="00991EF4" w14:paraId="0F36980B" w14:textId="77777777" w:rsidTr="00196AFC">
        <w:trPr>
          <w:trHeight w:val="22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2CC90A4B" w14:textId="77777777" w:rsidR="00682AE5" w:rsidRPr="00991EF4" w:rsidRDefault="00682AE5" w:rsidP="00196AFC">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Información Adicional:</w:t>
            </w:r>
          </w:p>
        </w:tc>
        <w:sdt>
          <w:sdtPr>
            <w:rPr>
              <w:rFonts w:ascii="Arial" w:eastAsia="MS Minngs" w:hAnsi="Arial"/>
              <w:sz w:val="20"/>
              <w:szCs w:val="22"/>
              <w:lang w:eastAsia="en-US"/>
            </w:rPr>
            <w:alias w:val="Información Adicional"/>
            <w:tag w:val="Información Adicional"/>
            <w:id w:val="1689019460"/>
            <w:placeholder>
              <w:docPart w:val="428222D42045448386162C9154EA4CD0"/>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tcPr>
              <w:p w14:paraId="379CA36F" w14:textId="77777777" w:rsidR="00682AE5" w:rsidRPr="00991EF4" w:rsidRDefault="00682AE5" w:rsidP="00196AFC">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sz w:val="20"/>
                    <w:szCs w:val="22"/>
                    <w:lang w:eastAsia="en-US"/>
                  </w:rPr>
                  <w:t>NA</w:t>
                </w:r>
              </w:p>
            </w:tc>
          </w:sdtContent>
        </w:sdt>
      </w:tr>
      <w:tr w:rsidR="00682AE5" w:rsidRPr="00991EF4" w14:paraId="57EC2205" w14:textId="77777777" w:rsidTr="00196AFC">
        <w:trPr>
          <w:trHeight w:val="20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3C7392BF" w14:textId="77777777" w:rsidR="00682AE5" w:rsidRPr="00682AE5" w:rsidRDefault="00682AE5" w:rsidP="00196AFC">
            <w:pPr>
              <w:tabs>
                <w:tab w:val="left" w:pos="2880"/>
              </w:tabs>
              <w:spacing w:line="276" w:lineRule="auto"/>
              <w:ind w:right="178"/>
              <w:rPr>
                <w:rFonts w:ascii="Arial" w:eastAsia="MS Minngs" w:hAnsi="Arial" w:cs="Arial"/>
                <w:sz w:val="20"/>
                <w:szCs w:val="20"/>
                <w:lang w:eastAsia="en-US"/>
              </w:rPr>
            </w:pPr>
            <w:r w:rsidRPr="00682AE5">
              <w:rPr>
                <w:rFonts w:ascii="Arial" w:eastAsia="MS Minngs" w:hAnsi="Arial" w:cs="Arial"/>
                <w:sz w:val="20"/>
                <w:szCs w:val="20"/>
                <w:lang w:eastAsia="en-US"/>
              </w:rPr>
              <w:t>Ubicación:</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14:paraId="38D17E6E" w14:textId="64EB2068" w:rsidR="00682AE5" w:rsidRPr="00682AE5" w:rsidRDefault="00682AE5" w:rsidP="00682AE5">
            <w:pPr>
              <w:tabs>
                <w:tab w:val="left" w:pos="2880"/>
              </w:tabs>
              <w:spacing w:line="276" w:lineRule="auto"/>
              <w:ind w:right="178"/>
              <w:rPr>
                <w:rFonts w:ascii="Arial" w:eastAsia="MS Minngs" w:hAnsi="Arial" w:cs="Arial"/>
                <w:sz w:val="20"/>
                <w:szCs w:val="20"/>
                <w:lang w:eastAsia="en-US"/>
              </w:rPr>
            </w:pPr>
            <w:del w:id="63" w:author="Andres Escobar" w:date="2013-11-20T20:46:00Z">
              <w:r w:rsidRPr="00682AE5" w:rsidDel="00266B04">
                <w:rPr>
                  <w:rFonts w:ascii="Arial" w:hAnsi="Arial" w:cs="Arial"/>
                  <w:sz w:val="20"/>
                  <w:szCs w:val="20"/>
                  <w:lang w:eastAsia="en-US"/>
                </w:rPr>
                <w:delText>El archivo magnético asociado al documento está localizado en el repositorio del proyecto en la siguiente ruta</w:delText>
              </w:r>
              <w:r w:rsidRPr="00682AE5" w:rsidDel="00266B04">
                <w:rPr>
                  <w:rStyle w:val="EstiloArial"/>
                  <w:rFonts w:eastAsiaTheme="majorEastAsia" w:cs="Arial"/>
                  <w:sz w:val="20"/>
                  <w:szCs w:val="20"/>
                </w:rPr>
                <w:delText xml:space="preserve">: </w:delText>
              </w:r>
              <w:r w:rsidR="00B131F6" w:rsidDel="00266B04">
                <w:fldChar w:fldCharType="begin"/>
              </w:r>
              <w:r w:rsidR="00B131F6" w:rsidDel="00266B04">
                <w:delInstrText xml:space="preserve"> HYPERLINK "http://bog.ospinternational.com:8890/browse/MOV-235" </w:delInstrText>
              </w:r>
              <w:r w:rsidR="00B131F6" w:rsidDel="00266B04">
                <w:fldChar w:fldCharType="separate"/>
              </w:r>
              <w:r w:rsidRPr="00682AE5" w:rsidDel="00266B04">
                <w:rPr>
                  <w:rStyle w:val="Hipervnculo"/>
                  <w:rFonts w:ascii="Arial" w:hAnsi="Arial" w:cs="Arial"/>
                  <w:sz w:val="20"/>
                  <w:szCs w:val="20"/>
                </w:rPr>
                <w:delText>http://bog.ospinternational.com:8890/browse/MOV-235</w:delText>
              </w:r>
              <w:r w:rsidR="00B131F6" w:rsidDel="00266B04">
                <w:rPr>
                  <w:rStyle w:val="Hipervnculo"/>
                  <w:rFonts w:ascii="Arial" w:hAnsi="Arial" w:cs="Arial"/>
                  <w:sz w:val="20"/>
                  <w:szCs w:val="20"/>
                </w:rPr>
                <w:fldChar w:fldCharType="end"/>
              </w:r>
            </w:del>
          </w:p>
        </w:tc>
      </w:tr>
    </w:tbl>
    <w:p w14:paraId="5FEAF40F" w14:textId="77777777" w:rsidR="00682AE5" w:rsidRDefault="00682AE5">
      <w:pPr>
        <w:rPr>
          <w:rFonts w:ascii="Arial Narrow" w:hAnsi="Arial Narrow" w:cs="Arial"/>
          <w:b/>
        </w:rPr>
      </w:pPr>
    </w:p>
    <w:p w14:paraId="53A1CD79" w14:textId="015475A0" w:rsidR="00682AE5" w:rsidRDefault="00682AE5">
      <w:pPr>
        <w:rPr>
          <w:rFonts w:ascii="Arial Narrow" w:hAnsi="Arial Narrow" w:cs="Arial"/>
          <w:b/>
        </w:rPr>
      </w:pPr>
      <w:r>
        <w:rPr>
          <w:rFonts w:ascii="Arial Narrow" w:hAnsi="Arial Narrow" w:cs="Arial"/>
          <w:b/>
        </w:rPr>
        <w:br w:type="page"/>
      </w:r>
    </w:p>
    <w:p w14:paraId="2031265C" w14:textId="1B683A74" w:rsidR="00682AE5" w:rsidRDefault="00682AE5" w:rsidP="00682AE5">
      <w:pPr>
        <w:pStyle w:val="GELPortadacontenido"/>
        <w:jc w:val="center"/>
      </w:pPr>
      <w:r>
        <w:lastRenderedPageBreak/>
        <w:t>CONTROL DE CAMBIOS</w:t>
      </w:r>
    </w:p>
    <w:p w14:paraId="42E02851" w14:textId="77777777" w:rsidR="00682AE5" w:rsidRDefault="00682AE5" w:rsidP="00682AE5">
      <w:pPr>
        <w:pStyle w:val="GELPortadacontenido"/>
        <w:jc w:val="center"/>
      </w:pP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1246"/>
        <w:gridCol w:w="1418"/>
        <w:gridCol w:w="1842"/>
        <w:gridCol w:w="3668"/>
      </w:tblGrid>
      <w:tr w:rsidR="00682AE5" w:rsidRPr="00991EF4" w14:paraId="3EC8E871" w14:textId="77777777" w:rsidTr="00196AFC">
        <w:trPr>
          <w:trHeight w:val="264"/>
          <w:tblHeader/>
          <w:jc w:val="center"/>
        </w:trPr>
        <w:tc>
          <w:tcPr>
            <w:tcW w:w="1245" w:type="dxa"/>
            <w:shd w:val="clear" w:color="auto" w:fill="BFBFBF"/>
            <w:vAlign w:val="center"/>
          </w:tcPr>
          <w:p w14:paraId="29FA5481" w14:textId="77777777" w:rsidR="00682AE5" w:rsidRPr="00991EF4" w:rsidRDefault="00682AE5" w:rsidP="00196AFC">
            <w:pPr>
              <w:spacing w:line="240" w:lineRule="exact"/>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VERSIÓN</w:t>
            </w:r>
          </w:p>
        </w:tc>
        <w:tc>
          <w:tcPr>
            <w:tcW w:w="1246" w:type="dxa"/>
            <w:shd w:val="clear" w:color="auto" w:fill="BFBFBF"/>
            <w:vAlign w:val="center"/>
          </w:tcPr>
          <w:p w14:paraId="0388ABF6" w14:textId="77777777" w:rsidR="00682AE5" w:rsidRPr="00991EF4" w:rsidRDefault="00682AE5" w:rsidP="00196AFC">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FECHA</w:t>
            </w:r>
          </w:p>
        </w:tc>
        <w:tc>
          <w:tcPr>
            <w:tcW w:w="1418" w:type="dxa"/>
            <w:shd w:val="clear" w:color="auto" w:fill="BFBFBF"/>
            <w:vAlign w:val="center"/>
          </w:tcPr>
          <w:p w14:paraId="2D39C0B4" w14:textId="77777777" w:rsidR="00682AE5" w:rsidRPr="00991EF4" w:rsidRDefault="00682AE5" w:rsidP="00196AFC">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No. SOLICITUD</w:t>
            </w:r>
          </w:p>
        </w:tc>
        <w:tc>
          <w:tcPr>
            <w:tcW w:w="1842" w:type="dxa"/>
            <w:shd w:val="clear" w:color="auto" w:fill="BFBFBF"/>
            <w:vAlign w:val="center"/>
          </w:tcPr>
          <w:p w14:paraId="1BA2860B" w14:textId="77777777" w:rsidR="00682AE5" w:rsidRPr="00991EF4" w:rsidRDefault="00682AE5" w:rsidP="00196AFC">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RESPONSABLE</w:t>
            </w:r>
          </w:p>
        </w:tc>
        <w:tc>
          <w:tcPr>
            <w:tcW w:w="3668" w:type="dxa"/>
            <w:shd w:val="clear" w:color="auto" w:fill="BFBFBF"/>
            <w:vAlign w:val="center"/>
          </w:tcPr>
          <w:p w14:paraId="44FD26DE" w14:textId="77777777" w:rsidR="00682AE5" w:rsidRPr="00991EF4" w:rsidRDefault="00682AE5" w:rsidP="00196AFC">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DESCRIPCIÓN</w:t>
            </w:r>
          </w:p>
        </w:tc>
      </w:tr>
      <w:tr w:rsidR="00682AE5" w:rsidRPr="00991EF4" w14:paraId="1028281D" w14:textId="77777777" w:rsidTr="00196AFC">
        <w:trPr>
          <w:trHeight w:val="87"/>
          <w:jc w:val="center"/>
        </w:trPr>
        <w:tc>
          <w:tcPr>
            <w:tcW w:w="1245" w:type="dxa"/>
            <w:vAlign w:val="center"/>
          </w:tcPr>
          <w:p w14:paraId="3C8A1011" w14:textId="77777777" w:rsidR="00682AE5" w:rsidRPr="00991EF4" w:rsidRDefault="00682AE5" w:rsidP="00196AFC">
            <w:pPr>
              <w:spacing w:line="276" w:lineRule="auto"/>
              <w:ind w:right="-35"/>
              <w:jc w:val="center"/>
              <w:rPr>
                <w:rFonts w:ascii="Arial" w:eastAsia="Batang" w:hAnsi="Arial" w:cs="Arial"/>
                <w:sz w:val="16"/>
                <w:szCs w:val="16"/>
                <w:lang w:eastAsia="en-US"/>
              </w:rPr>
            </w:pPr>
            <w:r w:rsidRPr="00811503">
              <w:rPr>
                <w:rFonts w:ascii="Arial" w:eastAsia="Batang" w:hAnsi="Arial" w:cs="Arial"/>
                <w:sz w:val="18"/>
                <w:szCs w:val="18"/>
                <w:lang w:val="es-VE"/>
              </w:rPr>
              <w:t>1.0</w:t>
            </w:r>
          </w:p>
        </w:tc>
        <w:tc>
          <w:tcPr>
            <w:tcW w:w="1246" w:type="dxa"/>
            <w:vAlign w:val="center"/>
          </w:tcPr>
          <w:p w14:paraId="17972DED" w14:textId="774BF99B" w:rsidR="00682AE5" w:rsidRPr="00991EF4" w:rsidRDefault="00682AE5" w:rsidP="003D49B3">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201</w:t>
            </w:r>
            <w:r>
              <w:rPr>
                <w:rFonts w:ascii="Arial" w:eastAsia="Batang" w:hAnsi="Arial" w:cs="Arial"/>
                <w:sz w:val="18"/>
                <w:szCs w:val="18"/>
                <w:lang w:val="es-VE"/>
              </w:rPr>
              <w:t>3-</w:t>
            </w:r>
            <w:ins w:id="64" w:author="Andres Escobar" w:date="2013-11-20T20:47:00Z">
              <w:r w:rsidR="00266B04">
                <w:rPr>
                  <w:rFonts w:ascii="Arial" w:eastAsia="Batang" w:hAnsi="Arial" w:cs="Arial"/>
                  <w:sz w:val="18"/>
                  <w:szCs w:val="18"/>
                  <w:lang w:val="es-VE"/>
                </w:rPr>
                <w:t>11</w:t>
              </w:r>
            </w:ins>
            <w:del w:id="65" w:author="Andres Escobar" w:date="2013-11-20T20:47:00Z">
              <w:r w:rsidDel="00266B04">
                <w:rPr>
                  <w:rFonts w:ascii="Arial" w:eastAsia="Batang" w:hAnsi="Arial" w:cs="Arial"/>
                  <w:sz w:val="18"/>
                  <w:szCs w:val="18"/>
                  <w:lang w:val="es-VE"/>
                </w:rPr>
                <w:delText>09</w:delText>
              </w:r>
            </w:del>
            <w:r>
              <w:rPr>
                <w:rFonts w:ascii="Arial" w:eastAsia="Batang" w:hAnsi="Arial" w:cs="Arial"/>
                <w:sz w:val="18"/>
                <w:szCs w:val="18"/>
                <w:lang w:val="es-VE"/>
              </w:rPr>
              <w:t>-</w:t>
            </w:r>
            <w:r w:rsidR="003D49B3">
              <w:rPr>
                <w:rFonts w:ascii="Arial" w:eastAsia="Batang" w:hAnsi="Arial" w:cs="Arial"/>
                <w:sz w:val="18"/>
                <w:szCs w:val="18"/>
                <w:lang w:val="es-VE"/>
              </w:rPr>
              <w:t>2</w:t>
            </w:r>
            <w:ins w:id="66" w:author="Andres Escobar" w:date="2013-11-20T20:47:00Z">
              <w:r w:rsidR="00266B04">
                <w:rPr>
                  <w:rFonts w:ascii="Arial" w:eastAsia="Batang" w:hAnsi="Arial" w:cs="Arial"/>
                  <w:sz w:val="18"/>
                  <w:szCs w:val="18"/>
                  <w:lang w:val="es-VE"/>
                </w:rPr>
                <w:t>0</w:t>
              </w:r>
            </w:ins>
            <w:del w:id="67" w:author="Andres Escobar" w:date="2013-11-20T20:47:00Z">
              <w:r w:rsidR="003D49B3" w:rsidDel="00266B04">
                <w:rPr>
                  <w:rFonts w:ascii="Arial" w:eastAsia="Batang" w:hAnsi="Arial" w:cs="Arial"/>
                  <w:sz w:val="18"/>
                  <w:szCs w:val="18"/>
                  <w:lang w:val="es-VE"/>
                </w:rPr>
                <w:delText>3</w:delText>
              </w:r>
            </w:del>
          </w:p>
        </w:tc>
        <w:tc>
          <w:tcPr>
            <w:tcW w:w="1418" w:type="dxa"/>
            <w:vAlign w:val="center"/>
          </w:tcPr>
          <w:p w14:paraId="1DC99718" w14:textId="77777777" w:rsidR="00682AE5" w:rsidRPr="00991EF4" w:rsidRDefault="00682AE5" w:rsidP="00196AFC">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No aplica</w:t>
            </w:r>
          </w:p>
        </w:tc>
        <w:tc>
          <w:tcPr>
            <w:tcW w:w="1842" w:type="dxa"/>
            <w:vAlign w:val="center"/>
          </w:tcPr>
          <w:p w14:paraId="59B63DD2" w14:textId="50ABC0CE" w:rsidR="00682AE5" w:rsidRPr="00991EF4" w:rsidRDefault="00682AE5" w:rsidP="00196AFC">
            <w:pPr>
              <w:spacing w:line="240" w:lineRule="exact"/>
              <w:ind w:right="-35"/>
              <w:jc w:val="center"/>
              <w:rPr>
                <w:rFonts w:ascii="Arial" w:eastAsia="Batang" w:hAnsi="Arial" w:cs="Arial"/>
                <w:sz w:val="16"/>
                <w:szCs w:val="16"/>
                <w:lang w:eastAsia="en-US"/>
              </w:rPr>
            </w:pPr>
            <w:del w:id="68" w:author="Andres Escobar" w:date="2013-11-20T20:47:00Z">
              <w:r w:rsidDel="00266B04">
                <w:rPr>
                  <w:rFonts w:ascii="Arial" w:hAnsi="Arial" w:cs="Arial"/>
                  <w:sz w:val="20"/>
                  <w:szCs w:val="20"/>
                </w:rPr>
                <w:delText>Consorcio Software - 2012</w:delText>
              </w:r>
            </w:del>
            <w:ins w:id="69" w:author="Andres Escobar" w:date="2013-11-20T20:47:00Z">
              <w:r w:rsidR="00266B04">
                <w:rPr>
                  <w:rFonts w:ascii="Arial" w:hAnsi="Arial" w:cs="Arial"/>
                  <w:sz w:val="20"/>
                  <w:szCs w:val="20"/>
                </w:rPr>
                <w:t>Equipo desarrollador</w:t>
              </w:r>
            </w:ins>
          </w:p>
        </w:tc>
        <w:tc>
          <w:tcPr>
            <w:tcW w:w="3668" w:type="dxa"/>
            <w:vAlign w:val="center"/>
          </w:tcPr>
          <w:p w14:paraId="3F6E93C8" w14:textId="77777777" w:rsidR="00682AE5" w:rsidRPr="00991EF4" w:rsidRDefault="00682AE5" w:rsidP="00196AFC">
            <w:pPr>
              <w:spacing w:line="240" w:lineRule="exact"/>
              <w:ind w:right="-35"/>
              <w:rPr>
                <w:rFonts w:ascii="Arial" w:eastAsia="Batang" w:hAnsi="Arial" w:cs="Arial"/>
                <w:sz w:val="16"/>
                <w:szCs w:val="16"/>
                <w:lang w:eastAsia="en-US"/>
              </w:rPr>
            </w:pPr>
            <w:r w:rsidRPr="00811503">
              <w:rPr>
                <w:rFonts w:ascii="Arial" w:eastAsia="Batang" w:hAnsi="Arial" w:cs="Arial"/>
                <w:sz w:val="18"/>
                <w:szCs w:val="18"/>
                <w:lang w:val="es-VE"/>
              </w:rPr>
              <w:t>Documento inicial</w:t>
            </w:r>
          </w:p>
        </w:tc>
      </w:tr>
    </w:tbl>
    <w:p w14:paraId="2C777814" w14:textId="77777777" w:rsidR="00682AE5" w:rsidRDefault="00682AE5" w:rsidP="00682AE5">
      <w:pPr>
        <w:pStyle w:val="GELPortadacontenido"/>
        <w:jc w:val="center"/>
      </w:pPr>
    </w:p>
    <w:p w14:paraId="3B26593B" w14:textId="1FBED765" w:rsidR="00646825" w:rsidRPr="001F3A25" w:rsidRDefault="00646825">
      <w:pPr>
        <w:rPr>
          <w:rFonts w:ascii="Arial Narrow" w:hAnsi="Arial Narrow" w:cs="Arial"/>
          <w:b/>
        </w:rPr>
      </w:pPr>
      <w:r w:rsidRPr="001F3A25">
        <w:rPr>
          <w:rFonts w:ascii="Arial Narrow" w:hAnsi="Arial Narrow" w:cs="Arial"/>
          <w:b/>
        </w:rPr>
        <w:br w:type="page"/>
      </w:r>
    </w:p>
    <w:p w14:paraId="0C64E6DD" w14:textId="77777777" w:rsidR="0071584D" w:rsidRPr="001F3A25" w:rsidRDefault="0071584D" w:rsidP="0071584D">
      <w:pPr>
        <w:pStyle w:val="GELTtulogen"/>
        <w:rPr>
          <w:rFonts w:ascii="Arial" w:hAnsi="Arial" w:cs="Arial"/>
        </w:rPr>
      </w:pPr>
      <w:r w:rsidRPr="001F3A25">
        <w:rPr>
          <w:rFonts w:ascii="Arial" w:hAnsi="Arial" w:cs="Arial"/>
        </w:rPr>
        <w:lastRenderedPageBreak/>
        <w:t>TABLA DE CONTENIDO</w:t>
      </w:r>
    </w:p>
    <w:p w14:paraId="73066655" w14:textId="77777777" w:rsidR="0024160B" w:rsidRDefault="0071584D">
      <w:pPr>
        <w:pStyle w:val="TDC1"/>
        <w:rPr>
          <w:rFonts w:asciiTheme="minorHAnsi" w:eastAsiaTheme="minorEastAsia" w:hAnsiTheme="minorHAnsi" w:cstheme="minorBidi"/>
          <w:b w:val="0"/>
          <w:bCs w:val="0"/>
          <w:caps w:val="0"/>
          <w:noProof/>
          <w:szCs w:val="22"/>
          <w:lang w:val="es-CO" w:eastAsia="es-CO"/>
        </w:rPr>
      </w:pPr>
      <w:r w:rsidRPr="001F3A25">
        <w:rPr>
          <w:b w:val="0"/>
        </w:rPr>
        <w:fldChar w:fldCharType="begin"/>
      </w:r>
      <w:r w:rsidRPr="001F3A25">
        <w:rPr>
          <w:b w:val="0"/>
        </w:rPr>
        <w:instrText xml:space="preserve"> TOC \o "1-3" \h \z \u </w:instrText>
      </w:r>
      <w:r w:rsidRPr="001F3A25">
        <w:rPr>
          <w:b w:val="0"/>
        </w:rPr>
        <w:fldChar w:fldCharType="separate"/>
      </w:r>
      <w:hyperlink w:anchor="_Toc370119403" w:history="1">
        <w:r w:rsidR="0024160B" w:rsidRPr="00F766F6">
          <w:rPr>
            <w:rStyle w:val="Hipervnculo"/>
            <w:noProof/>
          </w:rPr>
          <w:t>DERECHOS DE AUTOR</w:t>
        </w:r>
        <w:r w:rsidR="0024160B">
          <w:rPr>
            <w:noProof/>
            <w:webHidden/>
          </w:rPr>
          <w:tab/>
        </w:r>
        <w:r w:rsidR="0024160B">
          <w:rPr>
            <w:noProof/>
            <w:webHidden/>
          </w:rPr>
          <w:fldChar w:fldCharType="begin"/>
        </w:r>
        <w:r w:rsidR="0024160B">
          <w:rPr>
            <w:noProof/>
            <w:webHidden/>
          </w:rPr>
          <w:instrText xml:space="preserve"> PAGEREF _Toc370119403 \h </w:instrText>
        </w:r>
        <w:r w:rsidR="0024160B">
          <w:rPr>
            <w:noProof/>
            <w:webHidden/>
          </w:rPr>
        </w:r>
        <w:r w:rsidR="0024160B">
          <w:rPr>
            <w:noProof/>
            <w:webHidden/>
          </w:rPr>
          <w:fldChar w:fldCharType="separate"/>
        </w:r>
        <w:r w:rsidR="0024160B">
          <w:rPr>
            <w:noProof/>
            <w:webHidden/>
          </w:rPr>
          <w:t>7</w:t>
        </w:r>
        <w:r w:rsidR="0024160B">
          <w:rPr>
            <w:noProof/>
            <w:webHidden/>
          </w:rPr>
          <w:fldChar w:fldCharType="end"/>
        </w:r>
      </w:hyperlink>
    </w:p>
    <w:p w14:paraId="5790CCCE"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04" w:history="1">
        <w:r w:rsidR="0024160B" w:rsidRPr="00F766F6">
          <w:rPr>
            <w:rStyle w:val="Hipervnculo"/>
            <w:noProof/>
          </w:rPr>
          <w:t>CRÉDITOS</w:t>
        </w:r>
        <w:r w:rsidR="0024160B">
          <w:rPr>
            <w:noProof/>
            <w:webHidden/>
          </w:rPr>
          <w:tab/>
        </w:r>
        <w:r w:rsidR="0024160B">
          <w:rPr>
            <w:noProof/>
            <w:webHidden/>
          </w:rPr>
          <w:fldChar w:fldCharType="begin"/>
        </w:r>
        <w:r w:rsidR="0024160B">
          <w:rPr>
            <w:noProof/>
            <w:webHidden/>
          </w:rPr>
          <w:instrText xml:space="preserve"> PAGEREF _Toc370119404 \h </w:instrText>
        </w:r>
        <w:r w:rsidR="0024160B">
          <w:rPr>
            <w:noProof/>
            <w:webHidden/>
          </w:rPr>
        </w:r>
        <w:r w:rsidR="0024160B">
          <w:rPr>
            <w:noProof/>
            <w:webHidden/>
          </w:rPr>
          <w:fldChar w:fldCharType="separate"/>
        </w:r>
        <w:r w:rsidR="0024160B">
          <w:rPr>
            <w:noProof/>
            <w:webHidden/>
          </w:rPr>
          <w:t>8</w:t>
        </w:r>
        <w:r w:rsidR="0024160B">
          <w:rPr>
            <w:noProof/>
            <w:webHidden/>
          </w:rPr>
          <w:fldChar w:fldCharType="end"/>
        </w:r>
      </w:hyperlink>
    </w:p>
    <w:p w14:paraId="690DD379"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05" w:history="1">
        <w:r w:rsidR="0024160B" w:rsidRPr="00F766F6">
          <w:rPr>
            <w:rStyle w:val="Hipervnculo"/>
            <w:noProof/>
            <w:lang w:val="es-VE"/>
          </w:rPr>
          <w:t>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lang w:val="es-VE"/>
          </w:rPr>
          <w:t>AUDIENCIA</w:t>
        </w:r>
        <w:r w:rsidR="0024160B">
          <w:rPr>
            <w:noProof/>
            <w:webHidden/>
          </w:rPr>
          <w:tab/>
        </w:r>
        <w:r w:rsidR="0024160B">
          <w:rPr>
            <w:noProof/>
            <w:webHidden/>
          </w:rPr>
          <w:fldChar w:fldCharType="begin"/>
        </w:r>
        <w:r w:rsidR="0024160B">
          <w:rPr>
            <w:noProof/>
            <w:webHidden/>
          </w:rPr>
          <w:instrText xml:space="preserve"> PAGEREF _Toc370119405 \h </w:instrText>
        </w:r>
        <w:r w:rsidR="0024160B">
          <w:rPr>
            <w:noProof/>
            <w:webHidden/>
          </w:rPr>
        </w:r>
        <w:r w:rsidR="0024160B">
          <w:rPr>
            <w:noProof/>
            <w:webHidden/>
          </w:rPr>
          <w:fldChar w:fldCharType="separate"/>
        </w:r>
        <w:r w:rsidR="0024160B">
          <w:rPr>
            <w:noProof/>
            <w:webHidden/>
          </w:rPr>
          <w:t>9</w:t>
        </w:r>
        <w:r w:rsidR="0024160B">
          <w:rPr>
            <w:noProof/>
            <w:webHidden/>
          </w:rPr>
          <w:fldChar w:fldCharType="end"/>
        </w:r>
      </w:hyperlink>
    </w:p>
    <w:p w14:paraId="5276C497"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06" w:history="1">
        <w:r w:rsidR="0024160B" w:rsidRPr="00F766F6">
          <w:rPr>
            <w:rStyle w:val="Hipervnculo"/>
            <w:noProof/>
            <w:lang w:val="es-VE"/>
          </w:rPr>
          <w:t>2.</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lang w:val="es-VE"/>
          </w:rPr>
          <w:t>DESCRIPCIÓN DE LA APLICACIÓN</w:t>
        </w:r>
        <w:r w:rsidR="0024160B">
          <w:rPr>
            <w:noProof/>
            <w:webHidden/>
          </w:rPr>
          <w:tab/>
        </w:r>
        <w:r w:rsidR="0024160B">
          <w:rPr>
            <w:noProof/>
            <w:webHidden/>
          </w:rPr>
          <w:fldChar w:fldCharType="begin"/>
        </w:r>
        <w:r w:rsidR="0024160B">
          <w:rPr>
            <w:noProof/>
            <w:webHidden/>
          </w:rPr>
          <w:instrText xml:space="preserve"> PAGEREF _Toc370119406 \h </w:instrText>
        </w:r>
        <w:r w:rsidR="0024160B">
          <w:rPr>
            <w:noProof/>
            <w:webHidden/>
          </w:rPr>
        </w:r>
        <w:r w:rsidR="0024160B">
          <w:rPr>
            <w:noProof/>
            <w:webHidden/>
          </w:rPr>
          <w:fldChar w:fldCharType="separate"/>
        </w:r>
        <w:r w:rsidR="0024160B">
          <w:rPr>
            <w:noProof/>
            <w:webHidden/>
          </w:rPr>
          <w:t>10</w:t>
        </w:r>
        <w:r w:rsidR="0024160B">
          <w:rPr>
            <w:noProof/>
            <w:webHidden/>
          </w:rPr>
          <w:fldChar w:fldCharType="end"/>
        </w:r>
      </w:hyperlink>
    </w:p>
    <w:p w14:paraId="3160A375"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07" w:history="1">
        <w:r w:rsidR="0024160B" w:rsidRPr="00F766F6">
          <w:rPr>
            <w:rStyle w:val="Hipervnculo"/>
            <w:noProof/>
            <w:lang w:val="es-VE"/>
          </w:rPr>
          <w:t>3.</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lang w:val="es-VE"/>
          </w:rPr>
          <w:t>ARQUITECTURA GENERAL</w:t>
        </w:r>
        <w:r w:rsidR="0024160B">
          <w:rPr>
            <w:noProof/>
            <w:webHidden/>
          </w:rPr>
          <w:tab/>
        </w:r>
        <w:r w:rsidR="0024160B">
          <w:rPr>
            <w:noProof/>
            <w:webHidden/>
          </w:rPr>
          <w:fldChar w:fldCharType="begin"/>
        </w:r>
        <w:r w:rsidR="0024160B">
          <w:rPr>
            <w:noProof/>
            <w:webHidden/>
          </w:rPr>
          <w:instrText xml:space="preserve"> PAGEREF _Toc370119407 \h </w:instrText>
        </w:r>
        <w:r w:rsidR="0024160B">
          <w:rPr>
            <w:noProof/>
            <w:webHidden/>
          </w:rPr>
        </w:r>
        <w:r w:rsidR="0024160B">
          <w:rPr>
            <w:noProof/>
            <w:webHidden/>
          </w:rPr>
          <w:fldChar w:fldCharType="separate"/>
        </w:r>
        <w:r w:rsidR="0024160B">
          <w:rPr>
            <w:noProof/>
            <w:webHidden/>
          </w:rPr>
          <w:t>11</w:t>
        </w:r>
        <w:r w:rsidR="0024160B">
          <w:rPr>
            <w:noProof/>
            <w:webHidden/>
          </w:rPr>
          <w:fldChar w:fldCharType="end"/>
        </w:r>
      </w:hyperlink>
    </w:p>
    <w:p w14:paraId="636B87BC"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08" w:history="1">
        <w:r w:rsidR="0024160B" w:rsidRPr="00F766F6">
          <w:rPr>
            <w:rStyle w:val="Hipervnculo"/>
            <w:noProof/>
            <w:lang w:val="es-VE"/>
          </w:rPr>
          <w:t>4.</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lang w:val="es-VE"/>
          </w:rPr>
          <w:t>MODELO CONCEPTUAL</w:t>
        </w:r>
        <w:r w:rsidR="0024160B">
          <w:rPr>
            <w:noProof/>
            <w:webHidden/>
          </w:rPr>
          <w:tab/>
        </w:r>
        <w:r w:rsidR="0024160B">
          <w:rPr>
            <w:noProof/>
            <w:webHidden/>
          </w:rPr>
          <w:fldChar w:fldCharType="begin"/>
        </w:r>
        <w:r w:rsidR="0024160B">
          <w:rPr>
            <w:noProof/>
            <w:webHidden/>
          </w:rPr>
          <w:instrText xml:space="preserve"> PAGEREF _Toc370119408 \h </w:instrText>
        </w:r>
        <w:r w:rsidR="0024160B">
          <w:rPr>
            <w:noProof/>
            <w:webHidden/>
          </w:rPr>
        </w:r>
        <w:r w:rsidR="0024160B">
          <w:rPr>
            <w:noProof/>
            <w:webHidden/>
          </w:rPr>
          <w:fldChar w:fldCharType="separate"/>
        </w:r>
        <w:r w:rsidR="0024160B">
          <w:rPr>
            <w:noProof/>
            <w:webHidden/>
          </w:rPr>
          <w:t>12</w:t>
        </w:r>
        <w:r w:rsidR="0024160B">
          <w:rPr>
            <w:noProof/>
            <w:webHidden/>
          </w:rPr>
          <w:fldChar w:fldCharType="end"/>
        </w:r>
      </w:hyperlink>
    </w:p>
    <w:p w14:paraId="2F431509"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09" w:history="1">
        <w:r w:rsidR="0024160B" w:rsidRPr="00F766F6">
          <w:rPr>
            <w:rStyle w:val="Hipervnculo"/>
            <w:noProof/>
            <w:lang w:val="es-VE"/>
          </w:rPr>
          <w:t>5.</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lang w:val="es-VE"/>
          </w:rPr>
          <w:t>VISTA LÓGICA (Diagrama de Componentes)</w:t>
        </w:r>
        <w:r w:rsidR="0024160B">
          <w:rPr>
            <w:noProof/>
            <w:webHidden/>
          </w:rPr>
          <w:tab/>
        </w:r>
        <w:r w:rsidR="0024160B">
          <w:rPr>
            <w:noProof/>
            <w:webHidden/>
          </w:rPr>
          <w:fldChar w:fldCharType="begin"/>
        </w:r>
        <w:r w:rsidR="0024160B">
          <w:rPr>
            <w:noProof/>
            <w:webHidden/>
          </w:rPr>
          <w:instrText xml:space="preserve"> PAGEREF _Toc370119409 \h </w:instrText>
        </w:r>
        <w:r w:rsidR="0024160B">
          <w:rPr>
            <w:noProof/>
            <w:webHidden/>
          </w:rPr>
        </w:r>
        <w:r w:rsidR="0024160B">
          <w:rPr>
            <w:noProof/>
            <w:webHidden/>
          </w:rPr>
          <w:fldChar w:fldCharType="separate"/>
        </w:r>
        <w:r w:rsidR="0024160B">
          <w:rPr>
            <w:noProof/>
            <w:webHidden/>
          </w:rPr>
          <w:t>14</w:t>
        </w:r>
        <w:r w:rsidR="0024160B">
          <w:rPr>
            <w:noProof/>
            <w:webHidden/>
          </w:rPr>
          <w:fldChar w:fldCharType="end"/>
        </w:r>
      </w:hyperlink>
    </w:p>
    <w:p w14:paraId="3B8AB6AA"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10" w:history="1">
        <w:r w:rsidR="0024160B" w:rsidRPr="00F766F6">
          <w:rPr>
            <w:rStyle w:val="Hipervnculo"/>
            <w:noProof/>
          </w:rPr>
          <w:t>5.1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VISTA LÓGICA GENERAL</w:t>
        </w:r>
        <w:r w:rsidR="0024160B">
          <w:rPr>
            <w:noProof/>
            <w:webHidden/>
          </w:rPr>
          <w:tab/>
        </w:r>
        <w:r w:rsidR="0024160B">
          <w:rPr>
            <w:noProof/>
            <w:webHidden/>
          </w:rPr>
          <w:fldChar w:fldCharType="begin"/>
        </w:r>
        <w:r w:rsidR="0024160B">
          <w:rPr>
            <w:noProof/>
            <w:webHidden/>
          </w:rPr>
          <w:instrText xml:space="preserve"> PAGEREF _Toc370119410 \h </w:instrText>
        </w:r>
        <w:r w:rsidR="0024160B">
          <w:rPr>
            <w:noProof/>
            <w:webHidden/>
          </w:rPr>
        </w:r>
        <w:r w:rsidR="0024160B">
          <w:rPr>
            <w:noProof/>
            <w:webHidden/>
          </w:rPr>
          <w:fldChar w:fldCharType="separate"/>
        </w:r>
        <w:r w:rsidR="0024160B">
          <w:rPr>
            <w:noProof/>
            <w:webHidden/>
          </w:rPr>
          <w:t>14</w:t>
        </w:r>
        <w:r w:rsidR="0024160B">
          <w:rPr>
            <w:noProof/>
            <w:webHidden/>
          </w:rPr>
          <w:fldChar w:fldCharType="end"/>
        </w:r>
      </w:hyperlink>
    </w:p>
    <w:p w14:paraId="538E5AAB" w14:textId="77777777" w:rsidR="0024160B" w:rsidRDefault="00B131F6">
      <w:pPr>
        <w:pStyle w:val="TDC1"/>
        <w:tabs>
          <w:tab w:val="left" w:pos="880"/>
        </w:tabs>
        <w:rPr>
          <w:rFonts w:asciiTheme="minorHAnsi" w:eastAsiaTheme="minorEastAsia" w:hAnsiTheme="minorHAnsi" w:cstheme="minorBidi"/>
          <w:b w:val="0"/>
          <w:bCs w:val="0"/>
          <w:caps w:val="0"/>
          <w:noProof/>
          <w:szCs w:val="22"/>
          <w:lang w:val="es-CO" w:eastAsia="es-CO"/>
        </w:rPr>
      </w:pPr>
      <w:hyperlink w:anchor="_Toc370119411" w:history="1">
        <w:r w:rsidR="0024160B" w:rsidRPr="00F766F6">
          <w:rPr>
            <w:rStyle w:val="Hipervnculo"/>
            <w:noProof/>
          </w:rPr>
          <w:t>5.1.1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COMPONENTE: APLICACIÓN MÓVIL EN TIC CONFÍO</w:t>
        </w:r>
        <w:r w:rsidR="0024160B">
          <w:rPr>
            <w:noProof/>
            <w:webHidden/>
          </w:rPr>
          <w:tab/>
        </w:r>
        <w:r w:rsidR="0024160B">
          <w:rPr>
            <w:noProof/>
            <w:webHidden/>
          </w:rPr>
          <w:fldChar w:fldCharType="begin"/>
        </w:r>
        <w:r w:rsidR="0024160B">
          <w:rPr>
            <w:noProof/>
            <w:webHidden/>
          </w:rPr>
          <w:instrText xml:space="preserve"> PAGEREF _Toc370119411 \h </w:instrText>
        </w:r>
        <w:r w:rsidR="0024160B">
          <w:rPr>
            <w:noProof/>
            <w:webHidden/>
          </w:rPr>
        </w:r>
        <w:r w:rsidR="0024160B">
          <w:rPr>
            <w:noProof/>
            <w:webHidden/>
          </w:rPr>
          <w:fldChar w:fldCharType="separate"/>
        </w:r>
        <w:r w:rsidR="0024160B">
          <w:rPr>
            <w:noProof/>
            <w:webHidden/>
          </w:rPr>
          <w:t>15</w:t>
        </w:r>
        <w:r w:rsidR="0024160B">
          <w:rPr>
            <w:noProof/>
            <w:webHidden/>
          </w:rPr>
          <w:fldChar w:fldCharType="end"/>
        </w:r>
      </w:hyperlink>
    </w:p>
    <w:p w14:paraId="173933D5" w14:textId="77777777" w:rsidR="0024160B" w:rsidRDefault="00B131F6">
      <w:pPr>
        <w:pStyle w:val="TDC1"/>
        <w:tabs>
          <w:tab w:val="left" w:pos="1100"/>
        </w:tabs>
        <w:rPr>
          <w:rFonts w:asciiTheme="minorHAnsi" w:eastAsiaTheme="minorEastAsia" w:hAnsiTheme="minorHAnsi" w:cstheme="minorBidi"/>
          <w:b w:val="0"/>
          <w:bCs w:val="0"/>
          <w:caps w:val="0"/>
          <w:noProof/>
          <w:szCs w:val="22"/>
          <w:lang w:val="es-CO" w:eastAsia="es-CO"/>
        </w:rPr>
      </w:pPr>
      <w:hyperlink w:anchor="_Toc370119412" w:history="1">
        <w:r w:rsidR="0024160B" w:rsidRPr="00F766F6">
          <w:rPr>
            <w:rStyle w:val="Hipervnculo"/>
            <w:noProof/>
          </w:rPr>
          <w:t>5.1.1.1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PROPÓSITO</w:t>
        </w:r>
        <w:r w:rsidR="0024160B">
          <w:rPr>
            <w:noProof/>
            <w:webHidden/>
          </w:rPr>
          <w:tab/>
        </w:r>
        <w:r w:rsidR="0024160B">
          <w:rPr>
            <w:noProof/>
            <w:webHidden/>
          </w:rPr>
          <w:fldChar w:fldCharType="begin"/>
        </w:r>
        <w:r w:rsidR="0024160B">
          <w:rPr>
            <w:noProof/>
            <w:webHidden/>
          </w:rPr>
          <w:instrText xml:space="preserve"> PAGEREF _Toc370119412 \h </w:instrText>
        </w:r>
        <w:r w:rsidR="0024160B">
          <w:rPr>
            <w:noProof/>
            <w:webHidden/>
          </w:rPr>
        </w:r>
        <w:r w:rsidR="0024160B">
          <w:rPr>
            <w:noProof/>
            <w:webHidden/>
          </w:rPr>
          <w:fldChar w:fldCharType="separate"/>
        </w:r>
        <w:r w:rsidR="0024160B">
          <w:rPr>
            <w:noProof/>
            <w:webHidden/>
          </w:rPr>
          <w:t>15</w:t>
        </w:r>
        <w:r w:rsidR="0024160B">
          <w:rPr>
            <w:noProof/>
            <w:webHidden/>
          </w:rPr>
          <w:fldChar w:fldCharType="end"/>
        </w:r>
      </w:hyperlink>
    </w:p>
    <w:p w14:paraId="08862077" w14:textId="77777777" w:rsidR="0024160B" w:rsidRDefault="00B131F6">
      <w:pPr>
        <w:pStyle w:val="TDC1"/>
        <w:tabs>
          <w:tab w:val="left" w:pos="880"/>
        </w:tabs>
        <w:rPr>
          <w:rFonts w:asciiTheme="minorHAnsi" w:eastAsiaTheme="minorEastAsia" w:hAnsiTheme="minorHAnsi" w:cstheme="minorBidi"/>
          <w:b w:val="0"/>
          <w:bCs w:val="0"/>
          <w:caps w:val="0"/>
          <w:noProof/>
          <w:szCs w:val="22"/>
          <w:lang w:val="es-CO" w:eastAsia="es-CO"/>
        </w:rPr>
      </w:pPr>
      <w:hyperlink w:anchor="_Toc370119413" w:history="1">
        <w:r w:rsidR="0024160B" w:rsidRPr="00F766F6">
          <w:rPr>
            <w:rStyle w:val="Hipervnculo"/>
            <w:noProof/>
          </w:rPr>
          <w:t>5.1.2</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ESTRUCTURA APLICACIÓN MÓVIL EN TIC CONFÍO</w:t>
        </w:r>
        <w:r w:rsidR="0024160B">
          <w:rPr>
            <w:noProof/>
            <w:webHidden/>
          </w:rPr>
          <w:tab/>
        </w:r>
        <w:r w:rsidR="0024160B">
          <w:rPr>
            <w:noProof/>
            <w:webHidden/>
          </w:rPr>
          <w:fldChar w:fldCharType="begin"/>
        </w:r>
        <w:r w:rsidR="0024160B">
          <w:rPr>
            <w:noProof/>
            <w:webHidden/>
          </w:rPr>
          <w:instrText xml:space="preserve"> PAGEREF _Toc370119413 \h </w:instrText>
        </w:r>
        <w:r w:rsidR="0024160B">
          <w:rPr>
            <w:noProof/>
            <w:webHidden/>
          </w:rPr>
        </w:r>
        <w:r w:rsidR="0024160B">
          <w:rPr>
            <w:noProof/>
            <w:webHidden/>
          </w:rPr>
          <w:fldChar w:fldCharType="separate"/>
        </w:r>
        <w:r w:rsidR="0024160B">
          <w:rPr>
            <w:noProof/>
            <w:webHidden/>
          </w:rPr>
          <w:t>15</w:t>
        </w:r>
        <w:r w:rsidR="0024160B">
          <w:rPr>
            <w:noProof/>
            <w:webHidden/>
          </w:rPr>
          <w:fldChar w:fldCharType="end"/>
        </w:r>
      </w:hyperlink>
    </w:p>
    <w:p w14:paraId="1C981D8B"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14" w:history="1">
        <w:r w:rsidR="0024160B" w:rsidRPr="00F766F6">
          <w:rPr>
            <w:rStyle w:val="Hipervnculo"/>
            <w:noProof/>
          </w:rPr>
          <w:t>5.2</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COMPONENTE:  SERVICIO WEB EN TIC CONFÍO</w:t>
        </w:r>
        <w:r w:rsidR="0024160B">
          <w:rPr>
            <w:noProof/>
            <w:webHidden/>
          </w:rPr>
          <w:tab/>
        </w:r>
        <w:r w:rsidR="0024160B">
          <w:rPr>
            <w:noProof/>
            <w:webHidden/>
          </w:rPr>
          <w:fldChar w:fldCharType="begin"/>
        </w:r>
        <w:r w:rsidR="0024160B">
          <w:rPr>
            <w:noProof/>
            <w:webHidden/>
          </w:rPr>
          <w:instrText xml:space="preserve"> PAGEREF _Toc370119414 \h </w:instrText>
        </w:r>
        <w:r w:rsidR="0024160B">
          <w:rPr>
            <w:noProof/>
            <w:webHidden/>
          </w:rPr>
        </w:r>
        <w:r w:rsidR="0024160B">
          <w:rPr>
            <w:noProof/>
            <w:webHidden/>
          </w:rPr>
          <w:fldChar w:fldCharType="separate"/>
        </w:r>
        <w:r w:rsidR="0024160B">
          <w:rPr>
            <w:noProof/>
            <w:webHidden/>
          </w:rPr>
          <w:t>16</w:t>
        </w:r>
        <w:r w:rsidR="0024160B">
          <w:rPr>
            <w:noProof/>
            <w:webHidden/>
          </w:rPr>
          <w:fldChar w:fldCharType="end"/>
        </w:r>
      </w:hyperlink>
    </w:p>
    <w:p w14:paraId="12B22CB3" w14:textId="77777777" w:rsidR="0024160B" w:rsidRDefault="00B131F6">
      <w:pPr>
        <w:pStyle w:val="TDC1"/>
        <w:tabs>
          <w:tab w:val="left" w:pos="880"/>
        </w:tabs>
        <w:rPr>
          <w:rFonts w:asciiTheme="minorHAnsi" w:eastAsiaTheme="minorEastAsia" w:hAnsiTheme="minorHAnsi" w:cstheme="minorBidi"/>
          <w:b w:val="0"/>
          <w:bCs w:val="0"/>
          <w:caps w:val="0"/>
          <w:noProof/>
          <w:szCs w:val="22"/>
          <w:lang w:val="es-CO" w:eastAsia="es-CO"/>
        </w:rPr>
      </w:pPr>
      <w:hyperlink w:anchor="_Toc370119415" w:history="1">
        <w:r w:rsidR="0024160B" w:rsidRPr="00F766F6">
          <w:rPr>
            <w:rStyle w:val="Hipervnculo"/>
            <w:noProof/>
          </w:rPr>
          <w:t>5.2.1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PROPÓSITO</w:t>
        </w:r>
        <w:r w:rsidR="0024160B">
          <w:rPr>
            <w:noProof/>
            <w:webHidden/>
          </w:rPr>
          <w:tab/>
        </w:r>
        <w:r w:rsidR="0024160B">
          <w:rPr>
            <w:noProof/>
            <w:webHidden/>
          </w:rPr>
          <w:fldChar w:fldCharType="begin"/>
        </w:r>
        <w:r w:rsidR="0024160B">
          <w:rPr>
            <w:noProof/>
            <w:webHidden/>
          </w:rPr>
          <w:instrText xml:space="preserve"> PAGEREF _Toc370119415 \h </w:instrText>
        </w:r>
        <w:r w:rsidR="0024160B">
          <w:rPr>
            <w:noProof/>
            <w:webHidden/>
          </w:rPr>
        </w:r>
        <w:r w:rsidR="0024160B">
          <w:rPr>
            <w:noProof/>
            <w:webHidden/>
          </w:rPr>
          <w:fldChar w:fldCharType="separate"/>
        </w:r>
        <w:r w:rsidR="0024160B">
          <w:rPr>
            <w:noProof/>
            <w:webHidden/>
          </w:rPr>
          <w:t>16</w:t>
        </w:r>
        <w:r w:rsidR="0024160B">
          <w:rPr>
            <w:noProof/>
            <w:webHidden/>
          </w:rPr>
          <w:fldChar w:fldCharType="end"/>
        </w:r>
      </w:hyperlink>
    </w:p>
    <w:p w14:paraId="58698247"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16" w:history="1">
        <w:r w:rsidR="0024160B" w:rsidRPr="00F766F6">
          <w:rPr>
            <w:rStyle w:val="Hipervnculo"/>
            <w:noProof/>
            <w:lang w:val="es-VE"/>
          </w:rPr>
          <w:t>6.</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lang w:val="es-VE"/>
          </w:rPr>
          <w:t>MODELO DE DATOS</w:t>
        </w:r>
        <w:r w:rsidR="0024160B">
          <w:rPr>
            <w:noProof/>
            <w:webHidden/>
          </w:rPr>
          <w:tab/>
        </w:r>
        <w:r w:rsidR="0024160B">
          <w:rPr>
            <w:noProof/>
            <w:webHidden/>
          </w:rPr>
          <w:fldChar w:fldCharType="begin"/>
        </w:r>
        <w:r w:rsidR="0024160B">
          <w:rPr>
            <w:noProof/>
            <w:webHidden/>
          </w:rPr>
          <w:instrText xml:space="preserve"> PAGEREF _Toc370119416 \h </w:instrText>
        </w:r>
        <w:r w:rsidR="0024160B">
          <w:rPr>
            <w:noProof/>
            <w:webHidden/>
          </w:rPr>
        </w:r>
        <w:r w:rsidR="0024160B">
          <w:rPr>
            <w:noProof/>
            <w:webHidden/>
          </w:rPr>
          <w:fldChar w:fldCharType="separate"/>
        </w:r>
        <w:r w:rsidR="0024160B">
          <w:rPr>
            <w:noProof/>
            <w:webHidden/>
          </w:rPr>
          <w:t>17</w:t>
        </w:r>
        <w:r w:rsidR="0024160B">
          <w:rPr>
            <w:noProof/>
            <w:webHidden/>
          </w:rPr>
          <w:fldChar w:fldCharType="end"/>
        </w:r>
      </w:hyperlink>
    </w:p>
    <w:p w14:paraId="62B7C0EC"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17" w:history="1">
        <w:r w:rsidR="0024160B" w:rsidRPr="00F766F6">
          <w:rPr>
            <w:rStyle w:val="Hipervnculo"/>
            <w:noProof/>
          </w:rPr>
          <w:t>7.</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VISTA DE IMPLEMENTACIÓN DE INTERFACES ENTRE COMPONENTES</w:t>
        </w:r>
        <w:r w:rsidR="0024160B">
          <w:rPr>
            <w:noProof/>
            <w:webHidden/>
          </w:rPr>
          <w:tab/>
        </w:r>
        <w:r w:rsidR="0024160B">
          <w:rPr>
            <w:noProof/>
            <w:webHidden/>
          </w:rPr>
          <w:fldChar w:fldCharType="begin"/>
        </w:r>
        <w:r w:rsidR="0024160B">
          <w:rPr>
            <w:noProof/>
            <w:webHidden/>
          </w:rPr>
          <w:instrText xml:space="preserve"> PAGEREF _Toc370119417 \h </w:instrText>
        </w:r>
        <w:r w:rsidR="0024160B">
          <w:rPr>
            <w:noProof/>
            <w:webHidden/>
          </w:rPr>
        </w:r>
        <w:r w:rsidR="0024160B">
          <w:rPr>
            <w:noProof/>
            <w:webHidden/>
          </w:rPr>
          <w:fldChar w:fldCharType="separate"/>
        </w:r>
        <w:r w:rsidR="0024160B">
          <w:rPr>
            <w:noProof/>
            <w:webHidden/>
          </w:rPr>
          <w:t>18</w:t>
        </w:r>
        <w:r w:rsidR="0024160B">
          <w:rPr>
            <w:noProof/>
            <w:webHidden/>
          </w:rPr>
          <w:fldChar w:fldCharType="end"/>
        </w:r>
      </w:hyperlink>
    </w:p>
    <w:p w14:paraId="3E71037D"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18" w:history="1">
        <w:r w:rsidR="0024160B" w:rsidRPr="00F766F6">
          <w:rPr>
            <w:rStyle w:val="Hipervnculo"/>
            <w:noProof/>
          </w:rPr>
          <w:t>7.1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VISTA DE DESPLIEGUE</w:t>
        </w:r>
        <w:r w:rsidR="0024160B">
          <w:rPr>
            <w:noProof/>
            <w:webHidden/>
          </w:rPr>
          <w:tab/>
        </w:r>
        <w:r w:rsidR="0024160B">
          <w:rPr>
            <w:noProof/>
            <w:webHidden/>
          </w:rPr>
          <w:fldChar w:fldCharType="begin"/>
        </w:r>
        <w:r w:rsidR="0024160B">
          <w:rPr>
            <w:noProof/>
            <w:webHidden/>
          </w:rPr>
          <w:instrText xml:space="preserve"> PAGEREF _Toc370119418 \h </w:instrText>
        </w:r>
        <w:r w:rsidR="0024160B">
          <w:rPr>
            <w:noProof/>
            <w:webHidden/>
          </w:rPr>
        </w:r>
        <w:r w:rsidR="0024160B">
          <w:rPr>
            <w:noProof/>
            <w:webHidden/>
          </w:rPr>
          <w:fldChar w:fldCharType="separate"/>
        </w:r>
        <w:r w:rsidR="0024160B">
          <w:rPr>
            <w:noProof/>
            <w:webHidden/>
          </w:rPr>
          <w:t>18</w:t>
        </w:r>
        <w:r w:rsidR="0024160B">
          <w:rPr>
            <w:noProof/>
            <w:webHidden/>
          </w:rPr>
          <w:fldChar w:fldCharType="end"/>
        </w:r>
      </w:hyperlink>
    </w:p>
    <w:p w14:paraId="109F9F84"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19" w:history="1">
        <w:r w:rsidR="0024160B" w:rsidRPr="00F766F6">
          <w:rPr>
            <w:rStyle w:val="Hipervnculo"/>
            <w:noProof/>
          </w:rPr>
          <w:t>8.</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VISTA DE INTEGRACIÓN CON SISTEMAS EXTERNOS</w:t>
        </w:r>
        <w:r w:rsidR="0024160B">
          <w:rPr>
            <w:noProof/>
            <w:webHidden/>
          </w:rPr>
          <w:tab/>
        </w:r>
        <w:r w:rsidR="0024160B">
          <w:rPr>
            <w:noProof/>
            <w:webHidden/>
          </w:rPr>
          <w:fldChar w:fldCharType="begin"/>
        </w:r>
        <w:r w:rsidR="0024160B">
          <w:rPr>
            <w:noProof/>
            <w:webHidden/>
          </w:rPr>
          <w:instrText xml:space="preserve"> PAGEREF _Toc370119419 \h </w:instrText>
        </w:r>
        <w:r w:rsidR="0024160B">
          <w:rPr>
            <w:noProof/>
            <w:webHidden/>
          </w:rPr>
        </w:r>
        <w:r w:rsidR="0024160B">
          <w:rPr>
            <w:noProof/>
            <w:webHidden/>
          </w:rPr>
          <w:fldChar w:fldCharType="separate"/>
        </w:r>
        <w:r w:rsidR="0024160B">
          <w:rPr>
            <w:noProof/>
            <w:webHidden/>
          </w:rPr>
          <w:t>20</w:t>
        </w:r>
        <w:r w:rsidR="0024160B">
          <w:rPr>
            <w:noProof/>
            <w:webHidden/>
          </w:rPr>
          <w:fldChar w:fldCharType="end"/>
        </w:r>
      </w:hyperlink>
    </w:p>
    <w:p w14:paraId="56B73AE8"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20" w:history="1">
        <w:r w:rsidR="0024160B" w:rsidRPr="00F766F6">
          <w:rPr>
            <w:rStyle w:val="Hipervnculo"/>
            <w:noProof/>
          </w:rPr>
          <w:t>9.</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VISTA DE PARAMETRIZACIÓN DEL SISTEMA</w:t>
        </w:r>
        <w:r w:rsidR="0024160B">
          <w:rPr>
            <w:noProof/>
            <w:webHidden/>
          </w:rPr>
          <w:tab/>
        </w:r>
        <w:r w:rsidR="0024160B">
          <w:rPr>
            <w:noProof/>
            <w:webHidden/>
          </w:rPr>
          <w:fldChar w:fldCharType="begin"/>
        </w:r>
        <w:r w:rsidR="0024160B">
          <w:rPr>
            <w:noProof/>
            <w:webHidden/>
          </w:rPr>
          <w:instrText xml:space="preserve"> PAGEREF _Toc370119420 \h </w:instrText>
        </w:r>
        <w:r w:rsidR="0024160B">
          <w:rPr>
            <w:noProof/>
            <w:webHidden/>
          </w:rPr>
        </w:r>
        <w:r w:rsidR="0024160B">
          <w:rPr>
            <w:noProof/>
            <w:webHidden/>
          </w:rPr>
          <w:fldChar w:fldCharType="separate"/>
        </w:r>
        <w:r w:rsidR="0024160B">
          <w:rPr>
            <w:noProof/>
            <w:webHidden/>
          </w:rPr>
          <w:t>21</w:t>
        </w:r>
        <w:r w:rsidR="0024160B">
          <w:rPr>
            <w:noProof/>
            <w:webHidden/>
          </w:rPr>
          <w:fldChar w:fldCharType="end"/>
        </w:r>
      </w:hyperlink>
    </w:p>
    <w:p w14:paraId="4E5BB9B6"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21" w:history="1">
        <w:r w:rsidR="0024160B" w:rsidRPr="00F766F6">
          <w:rPr>
            <w:rStyle w:val="Hipervnculo"/>
            <w:noProof/>
          </w:rPr>
          <w:t>9.1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LLAMADA AL SERVICIO SOLICITARCONFERENCIA</w:t>
        </w:r>
        <w:r w:rsidR="0024160B">
          <w:rPr>
            <w:noProof/>
            <w:webHidden/>
          </w:rPr>
          <w:tab/>
        </w:r>
        <w:r w:rsidR="0024160B">
          <w:rPr>
            <w:noProof/>
            <w:webHidden/>
          </w:rPr>
          <w:fldChar w:fldCharType="begin"/>
        </w:r>
        <w:r w:rsidR="0024160B">
          <w:rPr>
            <w:noProof/>
            <w:webHidden/>
          </w:rPr>
          <w:instrText xml:space="preserve"> PAGEREF _Toc370119421 \h </w:instrText>
        </w:r>
        <w:r w:rsidR="0024160B">
          <w:rPr>
            <w:noProof/>
            <w:webHidden/>
          </w:rPr>
        </w:r>
        <w:r w:rsidR="0024160B">
          <w:rPr>
            <w:noProof/>
            <w:webHidden/>
          </w:rPr>
          <w:fldChar w:fldCharType="separate"/>
        </w:r>
        <w:r w:rsidR="0024160B">
          <w:rPr>
            <w:noProof/>
            <w:webHidden/>
          </w:rPr>
          <w:t>21</w:t>
        </w:r>
        <w:r w:rsidR="0024160B">
          <w:rPr>
            <w:noProof/>
            <w:webHidden/>
          </w:rPr>
          <w:fldChar w:fldCharType="end"/>
        </w:r>
      </w:hyperlink>
    </w:p>
    <w:p w14:paraId="2FF05662"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22" w:history="1">
        <w:r w:rsidR="0024160B" w:rsidRPr="00F766F6">
          <w:rPr>
            <w:rStyle w:val="Hipervnculo"/>
            <w:noProof/>
          </w:rPr>
          <w:t>9.2</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ESPECIFICACIÓN DEL SERVICIO WEB DE EN TIC CONFÍO</w:t>
        </w:r>
        <w:r w:rsidR="0024160B">
          <w:rPr>
            <w:noProof/>
            <w:webHidden/>
          </w:rPr>
          <w:tab/>
        </w:r>
        <w:r w:rsidR="0024160B">
          <w:rPr>
            <w:noProof/>
            <w:webHidden/>
          </w:rPr>
          <w:fldChar w:fldCharType="begin"/>
        </w:r>
        <w:r w:rsidR="0024160B">
          <w:rPr>
            <w:noProof/>
            <w:webHidden/>
          </w:rPr>
          <w:instrText xml:space="preserve"> PAGEREF _Toc370119422 \h </w:instrText>
        </w:r>
        <w:r w:rsidR="0024160B">
          <w:rPr>
            <w:noProof/>
            <w:webHidden/>
          </w:rPr>
        </w:r>
        <w:r w:rsidR="0024160B">
          <w:rPr>
            <w:noProof/>
            <w:webHidden/>
          </w:rPr>
          <w:fldChar w:fldCharType="separate"/>
        </w:r>
        <w:r w:rsidR="0024160B">
          <w:rPr>
            <w:noProof/>
            <w:webHidden/>
          </w:rPr>
          <w:t>22</w:t>
        </w:r>
        <w:r w:rsidR="0024160B">
          <w:rPr>
            <w:noProof/>
            <w:webHidden/>
          </w:rPr>
          <w:fldChar w:fldCharType="end"/>
        </w:r>
      </w:hyperlink>
    </w:p>
    <w:p w14:paraId="322EAA38"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23" w:history="1">
        <w:r w:rsidR="0024160B" w:rsidRPr="00F766F6">
          <w:rPr>
            <w:rStyle w:val="Hipervnculo"/>
            <w:noProof/>
          </w:rPr>
          <w:t>9.3</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INTEGRACIÓN CON REDES SOCIALES</w:t>
        </w:r>
        <w:r w:rsidR="0024160B">
          <w:rPr>
            <w:noProof/>
            <w:webHidden/>
          </w:rPr>
          <w:tab/>
        </w:r>
        <w:r w:rsidR="0024160B">
          <w:rPr>
            <w:noProof/>
            <w:webHidden/>
          </w:rPr>
          <w:fldChar w:fldCharType="begin"/>
        </w:r>
        <w:r w:rsidR="0024160B">
          <w:rPr>
            <w:noProof/>
            <w:webHidden/>
          </w:rPr>
          <w:instrText xml:space="preserve"> PAGEREF _Toc370119423 \h </w:instrText>
        </w:r>
        <w:r w:rsidR="0024160B">
          <w:rPr>
            <w:noProof/>
            <w:webHidden/>
          </w:rPr>
        </w:r>
        <w:r w:rsidR="0024160B">
          <w:rPr>
            <w:noProof/>
            <w:webHidden/>
          </w:rPr>
          <w:fldChar w:fldCharType="separate"/>
        </w:r>
        <w:r w:rsidR="0024160B">
          <w:rPr>
            <w:noProof/>
            <w:webHidden/>
          </w:rPr>
          <w:t>22</w:t>
        </w:r>
        <w:r w:rsidR="0024160B">
          <w:rPr>
            <w:noProof/>
            <w:webHidden/>
          </w:rPr>
          <w:fldChar w:fldCharType="end"/>
        </w:r>
      </w:hyperlink>
    </w:p>
    <w:p w14:paraId="4344FE29"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24" w:history="1">
        <w:r w:rsidR="0024160B" w:rsidRPr="00F766F6">
          <w:rPr>
            <w:rStyle w:val="Hipervnculo"/>
            <w:noProof/>
            <w:lang w:val="es-VE"/>
          </w:rPr>
          <w:t>10.</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lang w:val="es-VE"/>
          </w:rPr>
          <w:t>HISTORIAS DE USUARIO</w:t>
        </w:r>
        <w:r w:rsidR="0024160B">
          <w:rPr>
            <w:noProof/>
            <w:webHidden/>
          </w:rPr>
          <w:tab/>
        </w:r>
        <w:r w:rsidR="0024160B">
          <w:rPr>
            <w:noProof/>
            <w:webHidden/>
          </w:rPr>
          <w:fldChar w:fldCharType="begin"/>
        </w:r>
        <w:r w:rsidR="0024160B">
          <w:rPr>
            <w:noProof/>
            <w:webHidden/>
          </w:rPr>
          <w:instrText xml:space="preserve"> PAGEREF _Toc370119424 \h </w:instrText>
        </w:r>
        <w:r w:rsidR="0024160B">
          <w:rPr>
            <w:noProof/>
            <w:webHidden/>
          </w:rPr>
        </w:r>
        <w:r w:rsidR="0024160B">
          <w:rPr>
            <w:noProof/>
            <w:webHidden/>
          </w:rPr>
          <w:fldChar w:fldCharType="separate"/>
        </w:r>
        <w:r w:rsidR="0024160B">
          <w:rPr>
            <w:noProof/>
            <w:webHidden/>
          </w:rPr>
          <w:t>23</w:t>
        </w:r>
        <w:r w:rsidR="0024160B">
          <w:rPr>
            <w:noProof/>
            <w:webHidden/>
          </w:rPr>
          <w:fldChar w:fldCharType="end"/>
        </w:r>
      </w:hyperlink>
    </w:p>
    <w:p w14:paraId="48D7403D"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35" w:history="1">
        <w:r w:rsidR="0024160B" w:rsidRPr="00F766F6">
          <w:rPr>
            <w:rStyle w:val="Hipervnculo"/>
            <w:noProof/>
          </w:rPr>
          <w:t>10.1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CONSULTAR HOME – EN TIC CONFÍO</w:t>
        </w:r>
        <w:r w:rsidR="0024160B">
          <w:rPr>
            <w:noProof/>
            <w:webHidden/>
          </w:rPr>
          <w:tab/>
        </w:r>
        <w:r w:rsidR="0024160B">
          <w:rPr>
            <w:noProof/>
            <w:webHidden/>
          </w:rPr>
          <w:fldChar w:fldCharType="begin"/>
        </w:r>
        <w:r w:rsidR="0024160B">
          <w:rPr>
            <w:noProof/>
            <w:webHidden/>
          </w:rPr>
          <w:instrText xml:space="preserve"> PAGEREF _Toc370119435 \h </w:instrText>
        </w:r>
        <w:r w:rsidR="0024160B">
          <w:rPr>
            <w:noProof/>
            <w:webHidden/>
          </w:rPr>
        </w:r>
        <w:r w:rsidR="0024160B">
          <w:rPr>
            <w:noProof/>
            <w:webHidden/>
          </w:rPr>
          <w:fldChar w:fldCharType="separate"/>
        </w:r>
        <w:r w:rsidR="0024160B">
          <w:rPr>
            <w:noProof/>
            <w:webHidden/>
          </w:rPr>
          <w:t>23</w:t>
        </w:r>
        <w:r w:rsidR="0024160B">
          <w:rPr>
            <w:noProof/>
            <w:webHidden/>
          </w:rPr>
          <w:fldChar w:fldCharType="end"/>
        </w:r>
      </w:hyperlink>
    </w:p>
    <w:p w14:paraId="04C839BB"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36" w:history="1">
        <w:r w:rsidR="0024160B" w:rsidRPr="00F766F6">
          <w:rPr>
            <w:rStyle w:val="Hipervnculo"/>
            <w:noProof/>
          </w:rPr>
          <w:t>10.2</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CONSULTAR OPCIÓN DE PORNOGRAFÍA INFANTIL</w:t>
        </w:r>
        <w:r w:rsidR="0024160B">
          <w:rPr>
            <w:noProof/>
            <w:webHidden/>
          </w:rPr>
          <w:tab/>
        </w:r>
        <w:r w:rsidR="0024160B">
          <w:rPr>
            <w:noProof/>
            <w:webHidden/>
          </w:rPr>
          <w:fldChar w:fldCharType="begin"/>
        </w:r>
        <w:r w:rsidR="0024160B">
          <w:rPr>
            <w:noProof/>
            <w:webHidden/>
          </w:rPr>
          <w:instrText xml:space="preserve"> PAGEREF _Toc370119436 \h </w:instrText>
        </w:r>
        <w:r w:rsidR="0024160B">
          <w:rPr>
            <w:noProof/>
            <w:webHidden/>
          </w:rPr>
        </w:r>
        <w:r w:rsidR="0024160B">
          <w:rPr>
            <w:noProof/>
            <w:webHidden/>
          </w:rPr>
          <w:fldChar w:fldCharType="separate"/>
        </w:r>
        <w:r w:rsidR="0024160B">
          <w:rPr>
            <w:noProof/>
            <w:webHidden/>
          </w:rPr>
          <w:t>24</w:t>
        </w:r>
        <w:r w:rsidR="0024160B">
          <w:rPr>
            <w:noProof/>
            <w:webHidden/>
          </w:rPr>
          <w:fldChar w:fldCharType="end"/>
        </w:r>
      </w:hyperlink>
    </w:p>
    <w:p w14:paraId="105B7F0C"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37" w:history="1">
        <w:r w:rsidR="0024160B" w:rsidRPr="00F766F6">
          <w:rPr>
            <w:rStyle w:val="Hipervnculo"/>
            <w:noProof/>
          </w:rPr>
          <w:t>10.3</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CONSULTAR OPCIÓN DE GROOMING</w:t>
        </w:r>
        <w:r w:rsidR="0024160B">
          <w:rPr>
            <w:noProof/>
            <w:webHidden/>
          </w:rPr>
          <w:tab/>
        </w:r>
        <w:r w:rsidR="0024160B">
          <w:rPr>
            <w:noProof/>
            <w:webHidden/>
          </w:rPr>
          <w:fldChar w:fldCharType="begin"/>
        </w:r>
        <w:r w:rsidR="0024160B">
          <w:rPr>
            <w:noProof/>
            <w:webHidden/>
          </w:rPr>
          <w:instrText xml:space="preserve"> PAGEREF _Toc370119437 \h </w:instrText>
        </w:r>
        <w:r w:rsidR="0024160B">
          <w:rPr>
            <w:noProof/>
            <w:webHidden/>
          </w:rPr>
        </w:r>
        <w:r w:rsidR="0024160B">
          <w:rPr>
            <w:noProof/>
            <w:webHidden/>
          </w:rPr>
          <w:fldChar w:fldCharType="separate"/>
        </w:r>
        <w:r w:rsidR="0024160B">
          <w:rPr>
            <w:noProof/>
            <w:webHidden/>
          </w:rPr>
          <w:t>25</w:t>
        </w:r>
        <w:r w:rsidR="0024160B">
          <w:rPr>
            <w:noProof/>
            <w:webHidden/>
          </w:rPr>
          <w:fldChar w:fldCharType="end"/>
        </w:r>
      </w:hyperlink>
    </w:p>
    <w:p w14:paraId="2125A71C"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38" w:history="1">
        <w:r w:rsidR="0024160B" w:rsidRPr="00F766F6">
          <w:rPr>
            <w:rStyle w:val="Hipervnculo"/>
            <w:noProof/>
          </w:rPr>
          <w:t>10.4</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CONSULTAR OPCIÓN DE SEXTING</w:t>
        </w:r>
        <w:r w:rsidR="0024160B">
          <w:rPr>
            <w:noProof/>
            <w:webHidden/>
          </w:rPr>
          <w:tab/>
        </w:r>
        <w:r w:rsidR="0024160B">
          <w:rPr>
            <w:noProof/>
            <w:webHidden/>
          </w:rPr>
          <w:fldChar w:fldCharType="begin"/>
        </w:r>
        <w:r w:rsidR="0024160B">
          <w:rPr>
            <w:noProof/>
            <w:webHidden/>
          </w:rPr>
          <w:instrText xml:space="preserve"> PAGEREF _Toc370119438 \h </w:instrText>
        </w:r>
        <w:r w:rsidR="0024160B">
          <w:rPr>
            <w:noProof/>
            <w:webHidden/>
          </w:rPr>
        </w:r>
        <w:r w:rsidR="0024160B">
          <w:rPr>
            <w:noProof/>
            <w:webHidden/>
          </w:rPr>
          <w:fldChar w:fldCharType="separate"/>
        </w:r>
        <w:r w:rsidR="0024160B">
          <w:rPr>
            <w:noProof/>
            <w:webHidden/>
          </w:rPr>
          <w:t>26</w:t>
        </w:r>
        <w:r w:rsidR="0024160B">
          <w:rPr>
            <w:noProof/>
            <w:webHidden/>
          </w:rPr>
          <w:fldChar w:fldCharType="end"/>
        </w:r>
      </w:hyperlink>
    </w:p>
    <w:p w14:paraId="3C88960B"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39" w:history="1">
        <w:r w:rsidR="0024160B" w:rsidRPr="00F766F6">
          <w:rPr>
            <w:rStyle w:val="Hipervnculo"/>
            <w:noProof/>
          </w:rPr>
          <w:t>10.5</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CONSULTAR OPCIÓN DE CIBERACOSO</w:t>
        </w:r>
        <w:r w:rsidR="0024160B">
          <w:rPr>
            <w:noProof/>
            <w:webHidden/>
          </w:rPr>
          <w:tab/>
        </w:r>
        <w:r w:rsidR="0024160B">
          <w:rPr>
            <w:noProof/>
            <w:webHidden/>
          </w:rPr>
          <w:fldChar w:fldCharType="begin"/>
        </w:r>
        <w:r w:rsidR="0024160B">
          <w:rPr>
            <w:noProof/>
            <w:webHidden/>
          </w:rPr>
          <w:instrText xml:space="preserve"> PAGEREF _Toc370119439 \h </w:instrText>
        </w:r>
        <w:r w:rsidR="0024160B">
          <w:rPr>
            <w:noProof/>
            <w:webHidden/>
          </w:rPr>
        </w:r>
        <w:r w:rsidR="0024160B">
          <w:rPr>
            <w:noProof/>
            <w:webHidden/>
          </w:rPr>
          <w:fldChar w:fldCharType="separate"/>
        </w:r>
        <w:r w:rsidR="0024160B">
          <w:rPr>
            <w:noProof/>
            <w:webHidden/>
          </w:rPr>
          <w:t>27</w:t>
        </w:r>
        <w:r w:rsidR="0024160B">
          <w:rPr>
            <w:noProof/>
            <w:webHidden/>
          </w:rPr>
          <w:fldChar w:fldCharType="end"/>
        </w:r>
      </w:hyperlink>
    </w:p>
    <w:p w14:paraId="5EF0F8AA"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40" w:history="1">
        <w:r w:rsidR="0024160B" w:rsidRPr="00F766F6">
          <w:rPr>
            <w:rStyle w:val="Hipervnculo"/>
            <w:noProof/>
          </w:rPr>
          <w:t>10.6</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CONSULTAR OPCIÓN DE FRAUDE ELECTRÓNICO</w:t>
        </w:r>
        <w:r w:rsidR="0024160B">
          <w:rPr>
            <w:noProof/>
            <w:webHidden/>
          </w:rPr>
          <w:tab/>
        </w:r>
        <w:r w:rsidR="0024160B">
          <w:rPr>
            <w:noProof/>
            <w:webHidden/>
          </w:rPr>
          <w:fldChar w:fldCharType="begin"/>
        </w:r>
        <w:r w:rsidR="0024160B">
          <w:rPr>
            <w:noProof/>
            <w:webHidden/>
          </w:rPr>
          <w:instrText xml:space="preserve"> PAGEREF _Toc370119440 \h </w:instrText>
        </w:r>
        <w:r w:rsidR="0024160B">
          <w:rPr>
            <w:noProof/>
            <w:webHidden/>
          </w:rPr>
        </w:r>
        <w:r w:rsidR="0024160B">
          <w:rPr>
            <w:noProof/>
            <w:webHidden/>
          </w:rPr>
          <w:fldChar w:fldCharType="separate"/>
        </w:r>
        <w:r w:rsidR="0024160B">
          <w:rPr>
            <w:noProof/>
            <w:webHidden/>
          </w:rPr>
          <w:t>28</w:t>
        </w:r>
        <w:r w:rsidR="0024160B">
          <w:rPr>
            <w:noProof/>
            <w:webHidden/>
          </w:rPr>
          <w:fldChar w:fldCharType="end"/>
        </w:r>
      </w:hyperlink>
    </w:p>
    <w:p w14:paraId="5D807556"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41" w:history="1">
        <w:r w:rsidR="0024160B" w:rsidRPr="00F766F6">
          <w:rPr>
            <w:rStyle w:val="Hipervnculo"/>
            <w:noProof/>
          </w:rPr>
          <w:t>10.7</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CONSULTAR OPCIÓN DE CIBERDEPENDENCIA</w:t>
        </w:r>
        <w:r w:rsidR="0024160B">
          <w:rPr>
            <w:noProof/>
            <w:webHidden/>
          </w:rPr>
          <w:tab/>
        </w:r>
        <w:r w:rsidR="0024160B">
          <w:rPr>
            <w:noProof/>
            <w:webHidden/>
          </w:rPr>
          <w:fldChar w:fldCharType="begin"/>
        </w:r>
        <w:r w:rsidR="0024160B">
          <w:rPr>
            <w:noProof/>
            <w:webHidden/>
          </w:rPr>
          <w:instrText xml:space="preserve"> PAGEREF _Toc370119441 \h </w:instrText>
        </w:r>
        <w:r w:rsidR="0024160B">
          <w:rPr>
            <w:noProof/>
            <w:webHidden/>
          </w:rPr>
        </w:r>
        <w:r w:rsidR="0024160B">
          <w:rPr>
            <w:noProof/>
            <w:webHidden/>
          </w:rPr>
          <w:fldChar w:fldCharType="separate"/>
        </w:r>
        <w:r w:rsidR="0024160B">
          <w:rPr>
            <w:noProof/>
            <w:webHidden/>
          </w:rPr>
          <w:t>29</w:t>
        </w:r>
        <w:r w:rsidR="0024160B">
          <w:rPr>
            <w:noProof/>
            <w:webHidden/>
          </w:rPr>
          <w:fldChar w:fldCharType="end"/>
        </w:r>
      </w:hyperlink>
    </w:p>
    <w:p w14:paraId="24224D72"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42" w:history="1">
        <w:r w:rsidR="0024160B" w:rsidRPr="00F766F6">
          <w:rPr>
            <w:rStyle w:val="Hipervnculo"/>
            <w:noProof/>
          </w:rPr>
          <w:t>10.8</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CONSULTAR OPCIÓN DE SOLICITUD DE CONFERENCIAS</w:t>
        </w:r>
        <w:r w:rsidR="0024160B">
          <w:rPr>
            <w:noProof/>
            <w:webHidden/>
          </w:rPr>
          <w:tab/>
        </w:r>
        <w:r w:rsidR="0024160B">
          <w:rPr>
            <w:noProof/>
            <w:webHidden/>
          </w:rPr>
          <w:fldChar w:fldCharType="begin"/>
        </w:r>
        <w:r w:rsidR="0024160B">
          <w:rPr>
            <w:noProof/>
            <w:webHidden/>
          </w:rPr>
          <w:instrText xml:space="preserve"> PAGEREF _Toc370119442 \h </w:instrText>
        </w:r>
        <w:r w:rsidR="0024160B">
          <w:rPr>
            <w:noProof/>
            <w:webHidden/>
          </w:rPr>
        </w:r>
        <w:r w:rsidR="0024160B">
          <w:rPr>
            <w:noProof/>
            <w:webHidden/>
          </w:rPr>
          <w:fldChar w:fldCharType="separate"/>
        </w:r>
        <w:r w:rsidR="0024160B">
          <w:rPr>
            <w:noProof/>
            <w:webHidden/>
          </w:rPr>
          <w:t>30</w:t>
        </w:r>
        <w:r w:rsidR="0024160B">
          <w:rPr>
            <w:noProof/>
            <w:webHidden/>
          </w:rPr>
          <w:fldChar w:fldCharType="end"/>
        </w:r>
      </w:hyperlink>
    </w:p>
    <w:p w14:paraId="5301C2CA"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43" w:history="1">
        <w:r w:rsidR="0024160B" w:rsidRPr="00F766F6">
          <w:rPr>
            <w:rStyle w:val="Hipervnculo"/>
            <w:noProof/>
          </w:rPr>
          <w:t>10.9</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COMPARTIR EN REDES SOCIALES</w:t>
        </w:r>
        <w:r w:rsidR="0024160B">
          <w:rPr>
            <w:noProof/>
            <w:webHidden/>
          </w:rPr>
          <w:tab/>
        </w:r>
        <w:r w:rsidR="0024160B">
          <w:rPr>
            <w:noProof/>
            <w:webHidden/>
          </w:rPr>
          <w:fldChar w:fldCharType="begin"/>
        </w:r>
        <w:r w:rsidR="0024160B">
          <w:rPr>
            <w:noProof/>
            <w:webHidden/>
          </w:rPr>
          <w:instrText xml:space="preserve"> PAGEREF _Toc370119443 \h </w:instrText>
        </w:r>
        <w:r w:rsidR="0024160B">
          <w:rPr>
            <w:noProof/>
            <w:webHidden/>
          </w:rPr>
        </w:r>
        <w:r w:rsidR="0024160B">
          <w:rPr>
            <w:noProof/>
            <w:webHidden/>
          </w:rPr>
          <w:fldChar w:fldCharType="separate"/>
        </w:r>
        <w:r w:rsidR="0024160B">
          <w:rPr>
            <w:noProof/>
            <w:webHidden/>
          </w:rPr>
          <w:t>31</w:t>
        </w:r>
        <w:r w:rsidR="0024160B">
          <w:rPr>
            <w:noProof/>
            <w:webHidden/>
          </w:rPr>
          <w:fldChar w:fldCharType="end"/>
        </w:r>
      </w:hyperlink>
    </w:p>
    <w:p w14:paraId="059A97F4" w14:textId="77777777" w:rsidR="0024160B" w:rsidRDefault="00B131F6">
      <w:pPr>
        <w:pStyle w:val="TDC1"/>
        <w:tabs>
          <w:tab w:val="left" w:pos="880"/>
        </w:tabs>
        <w:rPr>
          <w:rFonts w:asciiTheme="minorHAnsi" w:eastAsiaTheme="minorEastAsia" w:hAnsiTheme="minorHAnsi" w:cstheme="minorBidi"/>
          <w:b w:val="0"/>
          <w:bCs w:val="0"/>
          <w:caps w:val="0"/>
          <w:noProof/>
          <w:szCs w:val="22"/>
          <w:lang w:val="es-CO" w:eastAsia="es-CO"/>
        </w:rPr>
      </w:pPr>
      <w:hyperlink w:anchor="_Toc370119444" w:history="1">
        <w:r w:rsidR="0024160B" w:rsidRPr="00F766F6">
          <w:rPr>
            <w:rStyle w:val="Hipervnculo"/>
            <w:noProof/>
          </w:rPr>
          <w:t>10.10</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CONSULTAR INFORMACIÓN ACERCA DE LA APLICACIÓN</w:t>
        </w:r>
        <w:r w:rsidR="0024160B">
          <w:rPr>
            <w:noProof/>
            <w:webHidden/>
          </w:rPr>
          <w:tab/>
        </w:r>
        <w:r w:rsidR="0024160B">
          <w:rPr>
            <w:noProof/>
            <w:webHidden/>
          </w:rPr>
          <w:fldChar w:fldCharType="begin"/>
        </w:r>
        <w:r w:rsidR="0024160B">
          <w:rPr>
            <w:noProof/>
            <w:webHidden/>
          </w:rPr>
          <w:instrText xml:space="preserve"> PAGEREF _Toc370119444 \h </w:instrText>
        </w:r>
        <w:r w:rsidR="0024160B">
          <w:rPr>
            <w:noProof/>
            <w:webHidden/>
          </w:rPr>
        </w:r>
        <w:r w:rsidR="0024160B">
          <w:rPr>
            <w:noProof/>
            <w:webHidden/>
          </w:rPr>
          <w:fldChar w:fldCharType="separate"/>
        </w:r>
        <w:r w:rsidR="0024160B">
          <w:rPr>
            <w:noProof/>
            <w:webHidden/>
          </w:rPr>
          <w:t>31</w:t>
        </w:r>
        <w:r w:rsidR="0024160B">
          <w:rPr>
            <w:noProof/>
            <w:webHidden/>
          </w:rPr>
          <w:fldChar w:fldCharType="end"/>
        </w:r>
      </w:hyperlink>
    </w:p>
    <w:p w14:paraId="16C41395" w14:textId="77777777" w:rsidR="0024160B" w:rsidRDefault="00B131F6">
      <w:pPr>
        <w:pStyle w:val="TDC1"/>
        <w:rPr>
          <w:rFonts w:asciiTheme="minorHAnsi" w:eastAsiaTheme="minorEastAsia" w:hAnsiTheme="minorHAnsi" w:cstheme="minorBidi"/>
          <w:b w:val="0"/>
          <w:bCs w:val="0"/>
          <w:caps w:val="0"/>
          <w:noProof/>
          <w:szCs w:val="22"/>
          <w:lang w:val="es-CO" w:eastAsia="es-CO"/>
        </w:rPr>
      </w:pPr>
      <w:hyperlink w:anchor="_Toc370119445" w:history="1">
        <w:r w:rsidR="0024160B" w:rsidRPr="00F766F6">
          <w:rPr>
            <w:rStyle w:val="Hipervnculo"/>
            <w:noProof/>
            <w:lang w:val="es-VE"/>
          </w:rPr>
          <w:t>11.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lang w:val="es-VE"/>
          </w:rPr>
          <w:t>REQUERIMIENTOS NO FUNCIONALES</w:t>
        </w:r>
        <w:r w:rsidR="0024160B">
          <w:rPr>
            <w:noProof/>
            <w:webHidden/>
          </w:rPr>
          <w:tab/>
        </w:r>
        <w:r w:rsidR="0024160B">
          <w:rPr>
            <w:noProof/>
            <w:webHidden/>
          </w:rPr>
          <w:fldChar w:fldCharType="begin"/>
        </w:r>
        <w:r w:rsidR="0024160B">
          <w:rPr>
            <w:noProof/>
            <w:webHidden/>
          </w:rPr>
          <w:instrText xml:space="preserve"> PAGEREF _Toc370119445 \h </w:instrText>
        </w:r>
        <w:r w:rsidR="0024160B">
          <w:rPr>
            <w:noProof/>
            <w:webHidden/>
          </w:rPr>
        </w:r>
        <w:r w:rsidR="0024160B">
          <w:rPr>
            <w:noProof/>
            <w:webHidden/>
          </w:rPr>
          <w:fldChar w:fldCharType="separate"/>
        </w:r>
        <w:r w:rsidR="0024160B">
          <w:rPr>
            <w:noProof/>
            <w:webHidden/>
          </w:rPr>
          <w:t>33</w:t>
        </w:r>
        <w:r w:rsidR="0024160B">
          <w:rPr>
            <w:noProof/>
            <w:webHidden/>
          </w:rPr>
          <w:fldChar w:fldCharType="end"/>
        </w:r>
      </w:hyperlink>
    </w:p>
    <w:p w14:paraId="7B2FE77C"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46" w:history="1">
        <w:r w:rsidR="0024160B" w:rsidRPr="00F766F6">
          <w:rPr>
            <w:rStyle w:val="Hipervnculo"/>
            <w:noProof/>
          </w:rPr>
          <w:t>11.1</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ESTÁNDARES DE DESARROLLO</w:t>
        </w:r>
        <w:r w:rsidR="0024160B">
          <w:rPr>
            <w:noProof/>
            <w:webHidden/>
          </w:rPr>
          <w:tab/>
        </w:r>
        <w:r w:rsidR="0024160B">
          <w:rPr>
            <w:noProof/>
            <w:webHidden/>
          </w:rPr>
          <w:fldChar w:fldCharType="begin"/>
        </w:r>
        <w:r w:rsidR="0024160B">
          <w:rPr>
            <w:noProof/>
            <w:webHidden/>
          </w:rPr>
          <w:instrText xml:space="preserve"> PAGEREF _Toc370119446 \h </w:instrText>
        </w:r>
        <w:r w:rsidR="0024160B">
          <w:rPr>
            <w:noProof/>
            <w:webHidden/>
          </w:rPr>
        </w:r>
        <w:r w:rsidR="0024160B">
          <w:rPr>
            <w:noProof/>
            <w:webHidden/>
          </w:rPr>
          <w:fldChar w:fldCharType="separate"/>
        </w:r>
        <w:r w:rsidR="0024160B">
          <w:rPr>
            <w:noProof/>
            <w:webHidden/>
          </w:rPr>
          <w:t>33</w:t>
        </w:r>
        <w:r w:rsidR="0024160B">
          <w:rPr>
            <w:noProof/>
            <w:webHidden/>
          </w:rPr>
          <w:fldChar w:fldCharType="end"/>
        </w:r>
      </w:hyperlink>
    </w:p>
    <w:p w14:paraId="77D06E43"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47" w:history="1">
        <w:r w:rsidR="0024160B" w:rsidRPr="00F766F6">
          <w:rPr>
            <w:rStyle w:val="Hipervnculo"/>
            <w:noProof/>
          </w:rPr>
          <w:t>11.2</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FACILIDAD DE INSTALACIÓN</w:t>
        </w:r>
        <w:r w:rsidR="0024160B">
          <w:rPr>
            <w:noProof/>
            <w:webHidden/>
          </w:rPr>
          <w:tab/>
        </w:r>
        <w:r w:rsidR="0024160B">
          <w:rPr>
            <w:noProof/>
            <w:webHidden/>
          </w:rPr>
          <w:fldChar w:fldCharType="begin"/>
        </w:r>
        <w:r w:rsidR="0024160B">
          <w:rPr>
            <w:noProof/>
            <w:webHidden/>
          </w:rPr>
          <w:instrText xml:space="preserve"> PAGEREF _Toc370119447 \h </w:instrText>
        </w:r>
        <w:r w:rsidR="0024160B">
          <w:rPr>
            <w:noProof/>
            <w:webHidden/>
          </w:rPr>
        </w:r>
        <w:r w:rsidR="0024160B">
          <w:rPr>
            <w:noProof/>
            <w:webHidden/>
          </w:rPr>
          <w:fldChar w:fldCharType="separate"/>
        </w:r>
        <w:r w:rsidR="0024160B">
          <w:rPr>
            <w:noProof/>
            <w:webHidden/>
          </w:rPr>
          <w:t>33</w:t>
        </w:r>
        <w:r w:rsidR="0024160B">
          <w:rPr>
            <w:noProof/>
            <w:webHidden/>
          </w:rPr>
          <w:fldChar w:fldCharType="end"/>
        </w:r>
      </w:hyperlink>
    </w:p>
    <w:p w14:paraId="1223080A"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48" w:history="1">
        <w:r w:rsidR="0024160B" w:rsidRPr="00F766F6">
          <w:rPr>
            <w:rStyle w:val="Hipervnculo"/>
            <w:noProof/>
          </w:rPr>
          <w:t>11.3</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LENGUAJES DE PROGRAMACIÓN</w:t>
        </w:r>
        <w:r w:rsidR="0024160B">
          <w:rPr>
            <w:noProof/>
            <w:webHidden/>
          </w:rPr>
          <w:tab/>
        </w:r>
        <w:r w:rsidR="0024160B">
          <w:rPr>
            <w:noProof/>
            <w:webHidden/>
          </w:rPr>
          <w:fldChar w:fldCharType="begin"/>
        </w:r>
        <w:r w:rsidR="0024160B">
          <w:rPr>
            <w:noProof/>
            <w:webHidden/>
          </w:rPr>
          <w:instrText xml:space="preserve"> PAGEREF _Toc370119448 \h </w:instrText>
        </w:r>
        <w:r w:rsidR="0024160B">
          <w:rPr>
            <w:noProof/>
            <w:webHidden/>
          </w:rPr>
        </w:r>
        <w:r w:rsidR="0024160B">
          <w:rPr>
            <w:noProof/>
            <w:webHidden/>
          </w:rPr>
          <w:fldChar w:fldCharType="separate"/>
        </w:r>
        <w:r w:rsidR="0024160B">
          <w:rPr>
            <w:noProof/>
            <w:webHidden/>
          </w:rPr>
          <w:t>33</w:t>
        </w:r>
        <w:r w:rsidR="0024160B">
          <w:rPr>
            <w:noProof/>
            <w:webHidden/>
          </w:rPr>
          <w:fldChar w:fldCharType="end"/>
        </w:r>
      </w:hyperlink>
    </w:p>
    <w:p w14:paraId="64F8194F"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49" w:history="1">
        <w:r w:rsidR="0024160B" w:rsidRPr="00F766F6">
          <w:rPr>
            <w:rStyle w:val="Hipervnculo"/>
            <w:noProof/>
          </w:rPr>
          <w:t>11.4</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TIEMPOS DE RESPUESTA</w:t>
        </w:r>
        <w:r w:rsidR="0024160B">
          <w:rPr>
            <w:noProof/>
            <w:webHidden/>
          </w:rPr>
          <w:tab/>
        </w:r>
        <w:r w:rsidR="0024160B">
          <w:rPr>
            <w:noProof/>
            <w:webHidden/>
          </w:rPr>
          <w:fldChar w:fldCharType="begin"/>
        </w:r>
        <w:r w:rsidR="0024160B">
          <w:rPr>
            <w:noProof/>
            <w:webHidden/>
          </w:rPr>
          <w:instrText xml:space="preserve"> PAGEREF _Toc370119449 \h </w:instrText>
        </w:r>
        <w:r w:rsidR="0024160B">
          <w:rPr>
            <w:noProof/>
            <w:webHidden/>
          </w:rPr>
        </w:r>
        <w:r w:rsidR="0024160B">
          <w:rPr>
            <w:noProof/>
            <w:webHidden/>
          </w:rPr>
          <w:fldChar w:fldCharType="separate"/>
        </w:r>
        <w:r w:rsidR="0024160B">
          <w:rPr>
            <w:noProof/>
            <w:webHidden/>
          </w:rPr>
          <w:t>33</w:t>
        </w:r>
        <w:r w:rsidR="0024160B">
          <w:rPr>
            <w:noProof/>
            <w:webHidden/>
          </w:rPr>
          <w:fldChar w:fldCharType="end"/>
        </w:r>
      </w:hyperlink>
    </w:p>
    <w:p w14:paraId="1CEFD5F3"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50" w:history="1">
        <w:r w:rsidR="0024160B" w:rsidRPr="00F766F6">
          <w:rPr>
            <w:rStyle w:val="Hipervnculo"/>
            <w:noProof/>
          </w:rPr>
          <w:t>11.5</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TIEMPOS DE RESPUESTA DE ARRANQUE DE LAS APLICACIONES</w:t>
        </w:r>
        <w:r w:rsidR="0024160B">
          <w:rPr>
            <w:noProof/>
            <w:webHidden/>
          </w:rPr>
          <w:tab/>
        </w:r>
        <w:r w:rsidR="0024160B">
          <w:rPr>
            <w:noProof/>
            <w:webHidden/>
          </w:rPr>
          <w:fldChar w:fldCharType="begin"/>
        </w:r>
        <w:r w:rsidR="0024160B">
          <w:rPr>
            <w:noProof/>
            <w:webHidden/>
          </w:rPr>
          <w:instrText xml:space="preserve"> PAGEREF _Toc370119450 \h </w:instrText>
        </w:r>
        <w:r w:rsidR="0024160B">
          <w:rPr>
            <w:noProof/>
            <w:webHidden/>
          </w:rPr>
        </w:r>
        <w:r w:rsidR="0024160B">
          <w:rPr>
            <w:noProof/>
            <w:webHidden/>
          </w:rPr>
          <w:fldChar w:fldCharType="separate"/>
        </w:r>
        <w:r w:rsidR="0024160B">
          <w:rPr>
            <w:noProof/>
            <w:webHidden/>
          </w:rPr>
          <w:t>34</w:t>
        </w:r>
        <w:r w:rsidR="0024160B">
          <w:rPr>
            <w:noProof/>
            <w:webHidden/>
          </w:rPr>
          <w:fldChar w:fldCharType="end"/>
        </w:r>
      </w:hyperlink>
    </w:p>
    <w:p w14:paraId="37EF947C"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51" w:history="1">
        <w:r w:rsidR="0024160B" w:rsidRPr="00F766F6">
          <w:rPr>
            <w:rStyle w:val="Hipervnculo"/>
            <w:noProof/>
          </w:rPr>
          <w:t>11.6</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MANTENIBILIDAD</w:t>
        </w:r>
        <w:r w:rsidR="0024160B">
          <w:rPr>
            <w:noProof/>
            <w:webHidden/>
          </w:rPr>
          <w:tab/>
        </w:r>
        <w:r w:rsidR="0024160B">
          <w:rPr>
            <w:noProof/>
            <w:webHidden/>
          </w:rPr>
          <w:fldChar w:fldCharType="begin"/>
        </w:r>
        <w:r w:rsidR="0024160B">
          <w:rPr>
            <w:noProof/>
            <w:webHidden/>
          </w:rPr>
          <w:instrText xml:space="preserve"> PAGEREF _Toc370119451 \h </w:instrText>
        </w:r>
        <w:r w:rsidR="0024160B">
          <w:rPr>
            <w:noProof/>
            <w:webHidden/>
          </w:rPr>
        </w:r>
        <w:r w:rsidR="0024160B">
          <w:rPr>
            <w:noProof/>
            <w:webHidden/>
          </w:rPr>
          <w:fldChar w:fldCharType="separate"/>
        </w:r>
        <w:r w:rsidR="0024160B">
          <w:rPr>
            <w:noProof/>
            <w:webHidden/>
          </w:rPr>
          <w:t>34</w:t>
        </w:r>
        <w:r w:rsidR="0024160B">
          <w:rPr>
            <w:noProof/>
            <w:webHidden/>
          </w:rPr>
          <w:fldChar w:fldCharType="end"/>
        </w:r>
      </w:hyperlink>
    </w:p>
    <w:p w14:paraId="7D201E47" w14:textId="77777777" w:rsidR="0024160B" w:rsidRDefault="00B131F6">
      <w:pPr>
        <w:pStyle w:val="TDC1"/>
        <w:tabs>
          <w:tab w:val="left" w:pos="660"/>
        </w:tabs>
        <w:rPr>
          <w:rFonts w:asciiTheme="minorHAnsi" w:eastAsiaTheme="minorEastAsia" w:hAnsiTheme="minorHAnsi" w:cstheme="minorBidi"/>
          <w:b w:val="0"/>
          <w:bCs w:val="0"/>
          <w:caps w:val="0"/>
          <w:noProof/>
          <w:szCs w:val="22"/>
          <w:lang w:val="es-CO" w:eastAsia="es-CO"/>
        </w:rPr>
      </w:pPr>
      <w:hyperlink w:anchor="_Toc370119452" w:history="1">
        <w:r w:rsidR="0024160B" w:rsidRPr="00F766F6">
          <w:rPr>
            <w:rStyle w:val="Hipervnculo"/>
            <w:noProof/>
          </w:rPr>
          <w:t>11.7</w:t>
        </w:r>
        <w:r w:rsidR="0024160B">
          <w:rPr>
            <w:rFonts w:asciiTheme="minorHAnsi" w:eastAsiaTheme="minorEastAsia" w:hAnsiTheme="minorHAnsi" w:cstheme="minorBidi"/>
            <w:b w:val="0"/>
            <w:bCs w:val="0"/>
            <w:caps w:val="0"/>
            <w:noProof/>
            <w:szCs w:val="22"/>
            <w:lang w:val="es-CO" w:eastAsia="es-CO"/>
          </w:rPr>
          <w:tab/>
        </w:r>
        <w:r w:rsidR="0024160B" w:rsidRPr="00F766F6">
          <w:rPr>
            <w:rStyle w:val="Hipervnculo"/>
            <w:noProof/>
          </w:rPr>
          <w:t>MANEJO DE RESOLUCIONES DE PANTALLA</w:t>
        </w:r>
        <w:r w:rsidR="0024160B">
          <w:rPr>
            <w:noProof/>
            <w:webHidden/>
          </w:rPr>
          <w:tab/>
        </w:r>
        <w:r w:rsidR="0024160B">
          <w:rPr>
            <w:noProof/>
            <w:webHidden/>
          </w:rPr>
          <w:fldChar w:fldCharType="begin"/>
        </w:r>
        <w:r w:rsidR="0024160B">
          <w:rPr>
            <w:noProof/>
            <w:webHidden/>
          </w:rPr>
          <w:instrText xml:space="preserve"> PAGEREF _Toc370119452 \h </w:instrText>
        </w:r>
        <w:r w:rsidR="0024160B">
          <w:rPr>
            <w:noProof/>
            <w:webHidden/>
          </w:rPr>
        </w:r>
        <w:r w:rsidR="0024160B">
          <w:rPr>
            <w:noProof/>
            <w:webHidden/>
          </w:rPr>
          <w:fldChar w:fldCharType="separate"/>
        </w:r>
        <w:r w:rsidR="0024160B">
          <w:rPr>
            <w:noProof/>
            <w:webHidden/>
          </w:rPr>
          <w:t>34</w:t>
        </w:r>
        <w:r w:rsidR="0024160B">
          <w:rPr>
            <w:noProof/>
            <w:webHidden/>
          </w:rPr>
          <w:fldChar w:fldCharType="end"/>
        </w:r>
      </w:hyperlink>
    </w:p>
    <w:p w14:paraId="752E7E0A" w14:textId="77777777" w:rsidR="00196AFC" w:rsidRDefault="0071584D">
      <w:pPr>
        <w:rPr>
          <w:b/>
        </w:rPr>
      </w:pPr>
      <w:r w:rsidRPr="001F3A25">
        <w:rPr>
          <w:b/>
        </w:rPr>
        <w:fldChar w:fldCharType="end"/>
      </w:r>
      <w:bookmarkStart w:id="70" w:name="_Toc354763017"/>
      <w:r w:rsidR="00196AFC">
        <w:rPr>
          <w:b/>
        </w:rPr>
        <w:br w:type="page"/>
      </w:r>
    </w:p>
    <w:p w14:paraId="38295368" w14:textId="1A4A0AA5" w:rsidR="00940EBC" w:rsidRDefault="00940EBC" w:rsidP="00940EBC">
      <w:pPr>
        <w:pStyle w:val="GELPortadacontenido"/>
        <w:jc w:val="center"/>
      </w:pPr>
      <w:r>
        <w:lastRenderedPageBreak/>
        <w:t>TABLA DE ILUSTRACIONES</w:t>
      </w:r>
    </w:p>
    <w:p w14:paraId="24718A42" w14:textId="77777777" w:rsidR="00940EBC" w:rsidRPr="00940EBC" w:rsidRDefault="00940EBC" w:rsidP="00940EBC"/>
    <w:p w14:paraId="298E4D6E" w14:textId="7B94F309" w:rsidR="00F434BA" w:rsidRPr="00F434BA" w:rsidRDefault="00196AFC">
      <w:pPr>
        <w:pStyle w:val="Tabladeilustraciones"/>
        <w:tabs>
          <w:tab w:val="right" w:leader="dot" w:pos="8830"/>
        </w:tabs>
        <w:rPr>
          <w:rFonts w:ascii="Arial" w:eastAsiaTheme="minorEastAsia" w:hAnsi="Arial" w:cs="Arial"/>
          <w:noProof/>
          <w:sz w:val="22"/>
          <w:szCs w:val="22"/>
          <w:lang w:eastAsia="es-CO"/>
        </w:rPr>
      </w:pPr>
      <w:r w:rsidRPr="00F434BA">
        <w:rPr>
          <w:rFonts w:ascii="Arial" w:hAnsi="Arial" w:cs="Arial"/>
          <w:b/>
        </w:rPr>
        <w:fldChar w:fldCharType="begin"/>
      </w:r>
      <w:r w:rsidRPr="00F434BA">
        <w:rPr>
          <w:rFonts w:ascii="Arial" w:hAnsi="Arial" w:cs="Arial"/>
          <w:b/>
        </w:rPr>
        <w:instrText xml:space="preserve"> TOC \h \z \c "Ilustración" </w:instrText>
      </w:r>
      <w:r w:rsidRPr="00F434BA">
        <w:rPr>
          <w:rFonts w:ascii="Arial" w:hAnsi="Arial" w:cs="Arial"/>
          <w:b/>
        </w:rPr>
        <w:fldChar w:fldCharType="separate"/>
      </w:r>
      <w:r w:rsidR="00B131F6">
        <w:fldChar w:fldCharType="begin"/>
      </w:r>
      <w:r w:rsidR="00B131F6">
        <w:instrText xml:space="preserve"> HYPERLINK "file:///C:\\Users\\stitc_000\\Dropbox\\VIVE_GOBIERNO_MOVIL\\trunk\\VIVE%20GOBIERNO%20MOVIL\\Iteracion_1\\2_Ejecucion\\2.4_DesarrolloConvocatoria\\2.4.3_EnTICConfio\\2_ESPECIFICACION_Y_DISEÑO\\MOV-XX-GELMOV-IT1-DA-DiseñoAplicacion_EnTICConfio%20</w:instrText>
      </w:r>
      <w:r w:rsidR="00B131F6">
        <w:instrText xml:space="preserve">(Revisado).docx" \l "_Toc370119211" </w:instrText>
      </w:r>
      <w:r w:rsidR="00B131F6">
        <w:fldChar w:fldCharType="separate"/>
      </w:r>
      <w:r w:rsidR="00F434BA" w:rsidRPr="00F434BA">
        <w:rPr>
          <w:rStyle w:val="Hipervnculo"/>
          <w:rFonts w:ascii="Arial" w:hAnsi="Arial" w:cs="Arial"/>
          <w:noProof/>
        </w:rPr>
        <w:t xml:space="preserve">Ilustración 1 - Arquitectuta General </w:t>
      </w:r>
      <w:del w:id="71" w:author="Andres Escobar" w:date="2013-11-20T20:47:00Z">
        <w:r w:rsidR="00F434BA" w:rsidRPr="00F434BA" w:rsidDel="00620C69">
          <w:rPr>
            <w:rStyle w:val="Hipervnculo"/>
            <w:rFonts w:ascii="Arial" w:hAnsi="Arial" w:cs="Arial"/>
            <w:noProof/>
          </w:rPr>
          <w:delText>-</w:delText>
        </w:r>
      </w:del>
      <w:ins w:id="72" w:author="Andres Escobar" w:date="2013-11-20T20:47:00Z">
        <w:r w:rsidR="00620C69">
          <w:rPr>
            <w:rStyle w:val="Hipervnculo"/>
            <w:rFonts w:ascii="Arial" w:hAnsi="Arial" w:cs="Arial"/>
            <w:noProof/>
          </w:rPr>
          <w:t>–</w:t>
        </w:r>
      </w:ins>
      <w:r w:rsidR="00F434BA" w:rsidRPr="00F434BA">
        <w:rPr>
          <w:rStyle w:val="Hipervnculo"/>
          <w:rFonts w:ascii="Arial" w:hAnsi="Arial" w:cs="Arial"/>
          <w:noProof/>
        </w:rPr>
        <w:t xml:space="preserve"> </w:t>
      </w:r>
      <w:del w:id="73" w:author="Andres Escobar" w:date="2013-11-20T20:47:00Z">
        <w:r w:rsidR="00F434BA" w:rsidRPr="00F434BA" w:rsidDel="00620C69">
          <w:rPr>
            <w:rStyle w:val="Hipervnculo"/>
            <w:rFonts w:ascii="Arial" w:hAnsi="Arial" w:cs="Arial"/>
            <w:noProof/>
          </w:rPr>
          <w:delText>En TIC Confío</w:delText>
        </w:r>
      </w:del>
      <w:ins w:id="74" w:author="Andres Escobar" w:date="2013-11-20T20:47:00Z">
        <w:r w:rsidR="00620C69">
          <w:rPr>
            <w:rStyle w:val="Hipervnculo"/>
            <w:rFonts w:ascii="Arial" w:hAnsi="Arial" w:cs="Arial"/>
            <w:noProof/>
          </w:rPr>
          <w:t>Oferta institucional</w:t>
        </w:r>
      </w:ins>
      <w:r w:rsidR="00F434BA" w:rsidRPr="00F434BA">
        <w:rPr>
          <w:rFonts w:ascii="Arial" w:hAnsi="Arial" w:cs="Arial"/>
          <w:noProof/>
          <w:webHidden/>
        </w:rPr>
        <w:tab/>
      </w:r>
      <w:r w:rsidR="00F434BA" w:rsidRPr="00F434BA">
        <w:rPr>
          <w:rFonts w:ascii="Arial" w:hAnsi="Arial" w:cs="Arial"/>
          <w:noProof/>
          <w:webHidden/>
        </w:rPr>
        <w:fldChar w:fldCharType="begin"/>
      </w:r>
      <w:r w:rsidR="00F434BA" w:rsidRPr="00F434BA">
        <w:rPr>
          <w:rFonts w:ascii="Arial" w:hAnsi="Arial" w:cs="Arial"/>
          <w:noProof/>
          <w:webHidden/>
        </w:rPr>
        <w:instrText xml:space="preserve"> PAGEREF _Toc370119211 \h </w:instrText>
      </w:r>
      <w:r w:rsidR="00F434BA" w:rsidRPr="00F434BA">
        <w:rPr>
          <w:rFonts w:ascii="Arial" w:hAnsi="Arial" w:cs="Arial"/>
          <w:noProof/>
          <w:webHidden/>
        </w:rPr>
      </w:r>
      <w:r w:rsidR="00F434BA" w:rsidRPr="00F434BA">
        <w:rPr>
          <w:rFonts w:ascii="Arial" w:hAnsi="Arial" w:cs="Arial"/>
          <w:noProof/>
          <w:webHidden/>
        </w:rPr>
        <w:fldChar w:fldCharType="separate"/>
      </w:r>
      <w:r w:rsidR="00F434BA" w:rsidRPr="00F434BA">
        <w:rPr>
          <w:rFonts w:ascii="Arial" w:hAnsi="Arial" w:cs="Arial"/>
          <w:noProof/>
          <w:webHidden/>
        </w:rPr>
        <w:t>11</w:t>
      </w:r>
      <w:r w:rsidR="00F434BA" w:rsidRPr="00F434BA">
        <w:rPr>
          <w:rFonts w:ascii="Arial" w:hAnsi="Arial" w:cs="Arial"/>
          <w:noProof/>
          <w:webHidden/>
        </w:rPr>
        <w:fldChar w:fldCharType="end"/>
      </w:r>
      <w:r w:rsidR="00B131F6">
        <w:rPr>
          <w:rFonts w:ascii="Arial" w:hAnsi="Arial" w:cs="Arial"/>
          <w:noProof/>
        </w:rPr>
        <w:fldChar w:fldCharType="end"/>
      </w:r>
    </w:p>
    <w:p w14:paraId="533D4BE0" w14:textId="512BE6C7" w:rsidR="00F434BA" w:rsidRPr="00F434BA" w:rsidRDefault="00B131F6">
      <w:pPr>
        <w:pStyle w:val="Tabladeilustraciones"/>
        <w:tabs>
          <w:tab w:val="right" w:leader="dot" w:pos="8830"/>
        </w:tabs>
        <w:rPr>
          <w:rFonts w:ascii="Arial" w:eastAsiaTheme="minorEastAsia" w:hAnsi="Arial" w:cs="Arial"/>
          <w:noProof/>
          <w:sz w:val="22"/>
          <w:szCs w:val="22"/>
          <w:lang w:eastAsia="es-CO"/>
        </w:rPr>
      </w:pPr>
      <w:r>
        <w:fldChar w:fldCharType="begin"/>
      </w:r>
      <w:r>
        <w:instrText xml:space="preserve"> HYPERLINK \l "_Toc370119212" </w:instrText>
      </w:r>
      <w:r>
        <w:fldChar w:fldCharType="separate"/>
      </w:r>
      <w:r w:rsidR="00F434BA" w:rsidRPr="00F434BA">
        <w:rPr>
          <w:rStyle w:val="Hipervnculo"/>
          <w:rFonts w:ascii="Arial" w:hAnsi="Arial" w:cs="Arial"/>
          <w:noProof/>
        </w:rPr>
        <w:t xml:space="preserve">Ilustración 2 - Modelo Conceptual </w:t>
      </w:r>
      <w:del w:id="75" w:author="Andres Escobar" w:date="2013-11-20T20:47:00Z">
        <w:r w:rsidR="00F434BA" w:rsidRPr="00F434BA" w:rsidDel="00620C69">
          <w:rPr>
            <w:rStyle w:val="Hipervnculo"/>
            <w:rFonts w:ascii="Arial" w:hAnsi="Arial" w:cs="Arial"/>
            <w:noProof/>
          </w:rPr>
          <w:delText>-</w:delText>
        </w:r>
      </w:del>
      <w:ins w:id="76" w:author="Andres Escobar" w:date="2013-11-20T20:47:00Z">
        <w:r w:rsidR="00620C69">
          <w:rPr>
            <w:rStyle w:val="Hipervnculo"/>
            <w:rFonts w:ascii="Arial" w:hAnsi="Arial" w:cs="Arial"/>
            <w:noProof/>
          </w:rPr>
          <w:t>–</w:t>
        </w:r>
      </w:ins>
      <w:r w:rsidR="00F434BA" w:rsidRPr="00F434BA">
        <w:rPr>
          <w:rStyle w:val="Hipervnculo"/>
          <w:rFonts w:ascii="Arial" w:hAnsi="Arial" w:cs="Arial"/>
          <w:noProof/>
        </w:rPr>
        <w:t xml:space="preserve"> </w:t>
      </w:r>
      <w:del w:id="77" w:author="Andres Escobar" w:date="2013-11-20T20:47:00Z">
        <w:r w:rsidR="00F434BA" w:rsidRPr="00F434BA" w:rsidDel="00620C69">
          <w:rPr>
            <w:rStyle w:val="Hipervnculo"/>
            <w:rFonts w:ascii="Arial" w:hAnsi="Arial" w:cs="Arial"/>
            <w:noProof/>
          </w:rPr>
          <w:delText>En TIC Confío</w:delText>
        </w:r>
      </w:del>
      <w:ins w:id="78" w:author="Andres Escobar" w:date="2013-11-20T20:47:00Z">
        <w:r w:rsidR="00620C69">
          <w:rPr>
            <w:rStyle w:val="Hipervnculo"/>
            <w:rFonts w:ascii="Arial" w:hAnsi="Arial" w:cs="Arial"/>
            <w:noProof/>
          </w:rPr>
          <w:t>Oferta institucional</w:t>
        </w:r>
      </w:ins>
      <w:r w:rsidR="00F434BA" w:rsidRPr="00F434BA">
        <w:rPr>
          <w:rFonts w:ascii="Arial" w:hAnsi="Arial" w:cs="Arial"/>
          <w:noProof/>
          <w:webHidden/>
        </w:rPr>
        <w:tab/>
      </w:r>
      <w:r w:rsidR="00F434BA" w:rsidRPr="00F434BA">
        <w:rPr>
          <w:rFonts w:ascii="Arial" w:hAnsi="Arial" w:cs="Arial"/>
          <w:noProof/>
          <w:webHidden/>
        </w:rPr>
        <w:fldChar w:fldCharType="begin"/>
      </w:r>
      <w:r w:rsidR="00F434BA" w:rsidRPr="00F434BA">
        <w:rPr>
          <w:rFonts w:ascii="Arial" w:hAnsi="Arial" w:cs="Arial"/>
          <w:noProof/>
          <w:webHidden/>
        </w:rPr>
        <w:instrText xml:space="preserve"> PAGEREF _Toc370119212 \h </w:instrText>
      </w:r>
      <w:r w:rsidR="00F434BA" w:rsidRPr="00F434BA">
        <w:rPr>
          <w:rFonts w:ascii="Arial" w:hAnsi="Arial" w:cs="Arial"/>
          <w:noProof/>
          <w:webHidden/>
        </w:rPr>
      </w:r>
      <w:r w:rsidR="00F434BA" w:rsidRPr="00F434BA">
        <w:rPr>
          <w:rFonts w:ascii="Arial" w:hAnsi="Arial" w:cs="Arial"/>
          <w:noProof/>
          <w:webHidden/>
        </w:rPr>
        <w:fldChar w:fldCharType="separate"/>
      </w:r>
      <w:r w:rsidR="00F434BA" w:rsidRPr="00F434BA">
        <w:rPr>
          <w:rFonts w:ascii="Arial" w:hAnsi="Arial" w:cs="Arial"/>
          <w:noProof/>
          <w:webHidden/>
        </w:rPr>
        <w:t>13</w:t>
      </w:r>
      <w:r w:rsidR="00F434BA" w:rsidRPr="00F434BA">
        <w:rPr>
          <w:rFonts w:ascii="Arial" w:hAnsi="Arial" w:cs="Arial"/>
          <w:noProof/>
          <w:webHidden/>
        </w:rPr>
        <w:fldChar w:fldCharType="end"/>
      </w:r>
      <w:r>
        <w:rPr>
          <w:rFonts w:ascii="Arial" w:hAnsi="Arial" w:cs="Arial"/>
          <w:noProof/>
        </w:rPr>
        <w:fldChar w:fldCharType="end"/>
      </w:r>
    </w:p>
    <w:p w14:paraId="7194C52F" w14:textId="77777777" w:rsidR="00F434BA" w:rsidRPr="00F434BA" w:rsidRDefault="00B131F6">
      <w:pPr>
        <w:pStyle w:val="Tabladeilustraciones"/>
        <w:tabs>
          <w:tab w:val="right" w:leader="dot" w:pos="8830"/>
        </w:tabs>
        <w:rPr>
          <w:rFonts w:ascii="Arial" w:eastAsiaTheme="minorEastAsia" w:hAnsi="Arial" w:cs="Arial"/>
          <w:noProof/>
          <w:sz w:val="22"/>
          <w:szCs w:val="22"/>
          <w:lang w:eastAsia="es-CO"/>
        </w:rPr>
      </w:pPr>
      <w:hyperlink w:anchor="_Toc370119213" w:history="1">
        <w:r w:rsidR="00F434BA" w:rsidRPr="00F434BA">
          <w:rPr>
            <w:rStyle w:val="Hipervnculo"/>
            <w:rFonts w:ascii="Arial" w:hAnsi="Arial" w:cs="Arial"/>
            <w:noProof/>
          </w:rPr>
          <w:t>Ilustración 3 - Diagrama de vista lógica</w:t>
        </w:r>
        <w:r w:rsidR="00F434BA" w:rsidRPr="00F434BA">
          <w:rPr>
            <w:rFonts w:ascii="Arial" w:hAnsi="Arial" w:cs="Arial"/>
            <w:noProof/>
            <w:webHidden/>
          </w:rPr>
          <w:tab/>
        </w:r>
        <w:r w:rsidR="00F434BA" w:rsidRPr="00F434BA">
          <w:rPr>
            <w:rFonts w:ascii="Arial" w:hAnsi="Arial" w:cs="Arial"/>
            <w:noProof/>
            <w:webHidden/>
          </w:rPr>
          <w:fldChar w:fldCharType="begin"/>
        </w:r>
        <w:r w:rsidR="00F434BA" w:rsidRPr="00F434BA">
          <w:rPr>
            <w:rFonts w:ascii="Arial" w:hAnsi="Arial" w:cs="Arial"/>
            <w:noProof/>
            <w:webHidden/>
          </w:rPr>
          <w:instrText xml:space="preserve"> PAGEREF _Toc370119213 \h </w:instrText>
        </w:r>
        <w:r w:rsidR="00F434BA" w:rsidRPr="00F434BA">
          <w:rPr>
            <w:rFonts w:ascii="Arial" w:hAnsi="Arial" w:cs="Arial"/>
            <w:noProof/>
            <w:webHidden/>
          </w:rPr>
        </w:r>
        <w:r w:rsidR="00F434BA" w:rsidRPr="00F434BA">
          <w:rPr>
            <w:rFonts w:ascii="Arial" w:hAnsi="Arial" w:cs="Arial"/>
            <w:noProof/>
            <w:webHidden/>
          </w:rPr>
          <w:fldChar w:fldCharType="separate"/>
        </w:r>
        <w:r w:rsidR="00F434BA" w:rsidRPr="00F434BA">
          <w:rPr>
            <w:rFonts w:ascii="Arial" w:hAnsi="Arial" w:cs="Arial"/>
            <w:noProof/>
            <w:webHidden/>
          </w:rPr>
          <w:t>14</w:t>
        </w:r>
        <w:r w:rsidR="00F434BA" w:rsidRPr="00F434BA">
          <w:rPr>
            <w:rFonts w:ascii="Arial" w:hAnsi="Arial" w:cs="Arial"/>
            <w:noProof/>
            <w:webHidden/>
          </w:rPr>
          <w:fldChar w:fldCharType="end"/>
        </w:r>
      </w:hyperlink>
    </w:p>
    <w:p w14:paraId="735DA318" w14:textId="49785151" w:rsidR="00F434BA" w:rsidRPr="00F434BA" w:rsidRDefault="00B131F6">
      <w:pPr>
        <w:pStyle w:val="Tabladeilustraciones"/>
        <w:tabs>
          <w:tab w:val="right" w:leader="dot" w:pos="8830"/>
        </w:tabs>
        <w:rPr>
          <w:rFonts w:ascii="Arial" w:eastAsiaTheme="minorEastAsia" w:hAnsi="Arial" w:cs="Arial"/>
          <w:noProof/>
          <w:sz w:val="22"/>
          <w:szCs w:val="22"/>
          <w:lang w:eastAsia="es-CO"/>
        </w:rPr>
      </w:pPr>
      <w:r>
        <w:fldChar w:fldCharType="begin"/>
      </w:r>
      <w:r>
        <w:instrText xml:space="preserve"> HYPERLINK \l "_Toc370119214" </w:instrText>
      </w:r>
      <w:r>
        <w:fldChar w:fldCharType="separate"/>
      </w:r>
      <w:r w:rsidR="00F434BA" w:rsidRPr="00F434BA">
        <w:rPr>
          <w:rStyle w:val="Hipervnculo"/>
          <w:rFonts w:ascii="Arial" w:hAnsi="Arial" w:cs="Arial"/>
          <w:noProof/>
        </w:rPr>
        <w:t xml:space="preserve">Ilustración 4 - Vista lógica aplicación móvil </w:t>
      </w:r>
      <w:del w:id="79" w:author="Andres Escobar" w:date="2013-11-20T20:48:00Z">
        <w:r w:rsidR="00F434BA" w:rsidRPr="00F434BA" w:rsidDel="00620C69">
          <w:rPr>
            <w:rStyle w:val="Hipervnculo"/>
            <w:rFonts w:ascii="Arial" w:hAnsi="Arial" w:cs="Arial"/>
            <w:noProof/>
          </w:rPr>
          <w:delText>En TIC Confío</w:delText>
        </w:r>
      </w:del>
      <w:ins w:id="80" w:author="Andres Escobar" w:date="2013-11-20T20:48:00Z">
        <w:r w:rsidR="00620C69">
          <w:rPr>
            <w:rStyle w:val="Hipervnculo"/>
            <w:rFonts w:ascii="Arial" w:hAnsi="Arial" w:cs="Arial"/>
            <w:noProof/>
          </w:rPr>
          <w:t>Oferta institucional</w:t>
        </w:r>
      </w:ins>
      <w:r w:rsidR="00F434BA" w:rsidRPr="00F434BA">
        <w:rPr>
          <w:rFonts w:ascii="Arial" w:hAnsi="Arial" w:cs="Arial"/>
          <w:noProof/>
          <w:webHidden/>
        </w:rPr>
        <w:tab/>
      </w:r>
      <w:r w:rsidR="00F434BA" w:rsidRPr="00F434BA">
        <w:rPr>
          <w:rFonts w:ascii="Arial" w:hAnsi="Arial" w:cs="Arial"/>
          <w:noProof/>
          <w:webHidden/>
        </w:rPr>
        <w:fldChar w:fldCharType="begin"/>
      </w:r>
      <w:r w:rsidR="00F434BA" w:rsidRPr="00F434BA">
        <w:rPr>
          <w:rFonts w:ascii="Arial" w:hAnsi="Arial" w:cs="Arial"/>
          <w:noProof/>
          <w:webHidden/>
        </w:rPr>
        <w:instrText xml:space="preserve"> PAGEREF _Toc370119214 \h </w:instrText>
      </w:r>
      <w:r w:rsidR="00F434BA" w:rsidRPr="00F434BA">
        <w:rPr>
          <w:rFonts w:ascii="Arial" w:hAnsi="Arial" w:cs="Arial"/>
          <w:noProof/>
          <w:webHidden/>
        </w:rPr>
      </w:r>
      <w:r w:rsidR="00F434BA" w:rsidRPr="00F434BA">
        <w:rPr>
          <w:rFonts w:ascii="Arial" w:hAnsi="Arial" w:cs="Arial"/>
          <w:noProof/>
          <w:webHidden/>
        </w:rPr>
        <w:fldChar w:fldCharType="separate"/>
      </w:r>
      <w:r w:rsidR="00F434BA" w:rsidRPr="00F434BA">
        <w:rPr>
          <w:rFonts w:ascii="Arial" w:hAnsi="Arial" w:cs="Arial"/>
          <w:noProof/>
          <w:webHidden/>
        </w:rPr>
        <w:t>15</w:t>
      </w:r>
      <w:r w:rsidR="00F434BA" w:rsidRPr="00F434BA">
        <w:rPr>
          <w:rFonts w:ascii="Arial" w:hAnsi="Arial" w:cs="Arial"/>
          <w:noProof/>
          <w:webHidden/>
        </w:rPr>
        <w:fldChar w:fldCharType="end"/>
      </w:r>
      <w:r>
        <w:rPr>
          <w:rFonts w:ascii="Arial" w:hAnsi="Arial" w:cs="Arial"/>
          <w:noProof/>
        </w:rPr>
        <w:fldChar w:fldCharType="end"/>
      </w:r>
    </w:p>
    <w:p w14:paraId="6A46B5D8" w14:textId="77777777" w:rsidR="00F434BA" w:rsidRPr="00F434BA" w:rsidRDefault="00B131F6">
      <w:pPr>
        <w:pStyle w:val="Tabladeilustraciones"/>
        <w:tabs>
          <w:tab w:val="right" w:leader="dot" w:pos="8830"/>
        </w:tabs>
        <w:rPr>
          <w:rFonts w:ascii="Arial" w:eastAsiaTheme="minorEastAsia" w:hAnsi="Arial" w:cs="Arial"/>
          <w:noProof/>
          <w:sz w:val="22"/>
          <w:szCs w:val="22"/>
          <w:lang w:eastAsia="es-CO"/>
        </w:rPr>
      </w:pPr>
      <w:hyperlink w:anchor="_Toc370119215" w:history="1">
        <w:r w:rsidR="00F434BA" w:rsidRPr="00F434BA">
          <w:rPr>
            <w:rStyle w:val="Hipervnculo"/>
            <w:rFonts w:ascii="Arial" w:hAnsi="Arial" w:cs="Arial"/>
            <w:noProof/>
          </w:rPr>
          <w:t>Ilustración 5 - Vista de despliegue</w:t>
        </w:r>
        <w:r w:rsidR="00F434BA" w:rsidRPr="00F434BA">
          <w:rPr>
            <w:rFonts w:ascii="Arial" w:hAnsi="Arial" w:cs="Arial"/>
            <w:noProof/>
            <w:webHidden/>
          </w:rPr>
          <w:tab/>
        </w:r>
        <w:r w:rsidR="00F434BA" w:rsidRPr="00F434BA">
          <w:rPr>
            <w:rFonts w:ascii="Arial" w:hAnsi="Arial" w:cs="Arial"/>
            <w:noProof/>
            <w:webHidden/>
          </w:rPr>
          <w:fldChar w:fldCharType="begin"/>
        </w:r>
        <w:r w:rsidR="00F434BA" w:rsidRPr="00F434BA">
          <w:rPr>
            <w:rFonts w:ascii="Arial" w:hAnsi="Arial" w:cs="Arial"/>
            <w:noProof/>
            <w:webHidden/>
          </w:rPr>
          <w:instrText xml:space="preserve"> PAGEREF _Toc370119215 \h </w:instrText>
        </w:r>
        <w:r w:rsidR="00F434BA" w:rsidRPr="00F434BA">
          <w:rPr>
            <w:rFonts w:ascii="Arial" w:hAnsi="Arial" w:cs="Arial"/>
            <w:noProof/>
            <w:webHidden/>
          </w:rPr>
        </w:r>
        <w:r w:rsidR="00F434BA" w:rsidRPr="00F434BA">
          <w:rPr>
            <w:rFonts w:ascii="Arial" w:hAnsi="Arial" w:cs="Arial"/>
            <w:noProof/>
            <w:webHidden/>
          </w:rPr>
          <w:fldChar w:fldCharType="separate"/>
        </w:r>
        <w:r w:rsidR="00F434BA" w:rsidRPr="00F434BA">
          <w:rPr>
            <w:rFonts w:ascii="Arial" w:hAnsi="Arial" w:cs="Arial"/>
            <w:noProof/>
            <w:webHidden/>
          </w:rPr>
          <w:t>18</w:t>
        </w:r>
        <w:r w:rsidR="00F434BA" w:rsidRPr="00F434BA">
          <w:rPr>
            <w:rFonts w:ascii="Arial" w:hAnsi="Arial" w:cs="Arial"/>
            <w:noProof/>
            <w:webHidden/>
          </w:rPr>
          <w:fldChar w:fldCharType="end"/>
        </w:r>
      </w:hyperlink>
    </w:p>
    <w:p w14:paraId="35BB0F7D" w14:textId="77777777" w:rsidR="00F434BA" w:rsidRPr="00F434BA" w:rsidRDefault="00B131F6">
      <w:pPr>
        <w:pStyle w:val="Tabladeilustraciones"/>
        <w:tabs>
          <w:tab w:val="right" w:leader="dot" w:pos="8830"/>
        </w:tabs>
        <w:rPr>
          <w:rFonts w:ascii="Arial" w:eastAsiaTheme="minorEastAsia" w:hAnsi="Arial" w:cs="Arial"/>
          <w:noProof/>
          <w:sz w:val="22"/>
          <w:szCs w:val="22"/>
          <w:lang w:eastAsia="es-CO"/>
        </w:rPr>
      </w:pPr>
      <w:hyperlink w:anchor="_Toc370119216" w:history="1">
        <w:r w:rsidR="00F434BA" w:rsidRPr="00F434BA">
          <w:rPr>
            <w:rStyle w:val="Hipervnculo"/>
            <w:rFonts w:ascii="Arial" w:hAnsi="Arial" w:cs="Arial"/>
            <w:noProof/>
          </w:rPr>
          <w:t>Ilustración 7 - Integración con sistemas externos</w:t>
        </w:r>
        <w:r w:rsidR="00F434BA" w:rsidRPr="00F434BA">
          <w:rPr>
            <w:rFonts w:ascii="Arial" w:hAnsi="Arial" w:cs="Arial"/>
            <w:noProof/>
            <w:webHidden/>
          </w:rPr>
          <w:tab/>
        </w:r>
        <w:r w:rsidR="00F434BA" w:rsidRPr="00F434BA">
          <w:rPr>
            <w:rFonts w:ascii="Arial" w:hAnsi="Arial" w:cs="Arial"/>
            <w:noProof/>
            <w:webHidden/>
          </w:rPr>
          <w:fldChar w:fldCharType="begin"/>
        </w:r>
        <w:r w:rsidR="00F434BA" w:rsidRPr="00F434BA">
          <w:rPr>
            <w:rFonts w:ascii="Arial" w:hAnsi="Arial" w:cs="Arial"/>
            <w:noProof/>
            <w:webHidden/>
          </w:rPr>
          <w:instrText xml:space="preserve"> PAGEREF _Toc370119216 \h </w:instrText>
        </w:r>
        <w:r w:rsidR="00F434BA" w:rsidRPr="00F434BA">
          <w:rPr>
            <w:rFonts w:ascii="Arial" w:hAnsi="Arial" w:cs="Arial"/>
            <w:noProof/>
            <w:webHidden/>
          </w:rPr>
        </w:r>
        <w:r w:rsidR="00F434BA" w:rsidRPr="00F434BA">
          <w:rPr>
            <w:rFonts w:ascii="Arial" w:hAnsi="Arial" w:cs="Arial"/>
            <w:noProof/>
            <w:webHidden/>
          </w:rPr>
          <w:fldChar w:fldCharType="separate"/>
        </w:r>
        <w:r w:rsidR="00F434BA" w:rsidRPr="00F434BA">
          <w:rPr>
            <w:rFonts w:ascii="Arial" w:hAnsi="Arial" w:cs="Arial"/>
            <w:noProof/>
            <w:webHidden/>
          </w:rPr>
          <w:t>20</w:t>
        </w:r>
        <w:r w:rsidR="00F434BA" w:rsidRPr="00F434BA">
          <w:rPr>
            <w:rFonts w:ascii="Arial" w:hAnsi="Arial" w:cs="Arial"/>
            <w:noProof/>
            <w:webHidden/>
          </w:rPr>
          <w:fldChar w:fldCharType="end"/>
        </w:r>
      </w:hyperlink>
    </w:p>
    <w:p w14:paraId="6CF472EF" w14:textId="77777777" w:rsidR="00196AFC" w:rsidRDefault="00196AFC">
      <w:pPr>
        <w:rPr>
          <w:b/>
        </w:rPr>
      </w:pPr>
      <w:r w:rsidRPr="00F434BA">
        <w:rPr>
          <w:rFonts w:ascii="Arial" w:hAnsi="Arial" w:cs="Arial"/>
          <w:b/>
        </w:rPr>
        <w:fldChar w:fldCharType="end"/>
      </w:r>
    </w:p>
    <w:p w14:paraId="78EA3674" w14:textId="4B8971C7" w:rsidR="009D2A2B" w:rsidRDefault="009D2A2B">
      <w:pPr>
        <w:rPr>
          <w:b/>
        </w:rPr>
      </w:pPr>
      <w:r>
        <w:rPr>
          <w:b/>
        </w:rPr>
        <w:br w:type="page"/>
      </w:r>
    </w:p>
    <w:p w14:paraId="651DC2C6" w14:textId="77777777" w:rsidR="009D2A2B" w:rsidRDefault="009D2A2B" w:rsidP="009D2A2B">
      <w:pPr>
        <w:pStyle w:val="GELTtulo0"/>
        <w:pBdr>
          <w:bottom w:val="single" w:sz="18" w:space="3" w:color="auto"/>
        </w:pBdr>
        <w:outlineLvl w:val="0"/>
      </w:pPr>
      <w:bookmarkStart w:id="81" w:name="_Toc315033083"/>
      <w:bookmarkStart w:id="82" w:name="_Toc315801652"/>
      <w:bookmarkStart w:id="83" w:name="_Toc357521461"/>
      <w:bookmarkStart w:id="84" w:name="_Toc360007894"/>
      <w:bookmarkStart w:id="85" w:name="_Toc367291044"/>
      <w:bookmarkStart w:id="86" w:name="_Toc370119403"/>
      <w:r>
        <w:lastRenderedPageBreak/>
        <w:t xml:space="preserve">DERECHOS DE </w:t>
      </w:r>
      <w:r w:rsidRPr="00EC36BC">
        <w:t>AUTOR</w:t>
      </w:r>
      <w:bookmarkEnd w:id="81"/>
      <w:bookmarkEnd w:id="82"/>
      <w:bookmarkEnd w:id="83"/>
      <w:bookmarkEnd w:id="84"/>
      <w:bookmarkEnd w:id="85"/>
      <w:bookmarkEnd w:id="86"/>
    </w:p>
    <w:p w14:paraId="41C603D1" w14:textId="77777777" w:rsidR="009D2A2B" w:rsidRPr="00BF053B" w:rsidRDefault="009D2A2B" w:rsidP="009D2A2B">
      <w:pPr>
        <w:pStyle w:val="GELParrafo"/>
        <w:keepNext/>
        <w:framePr w:dropCap="drop" w:lines="3" w:wrap="around" w:vAnchor="text" w:hAnchor="text"/>
        <w:spacing w:after="0" w:line="827" w:lineRule="exact"/>
        <w:contextualSpacing w:val="0"/>
        <w:textAlignment w:val="baseline"/>
        <w:rPr>
          <w:rStyle w:val="EstiloArial"/>
          <w:rFonts w:cs="Arial"/>
          <w:position w:val="-11"/>
          <w:sz w:val="104"/>
        </w:rPr>
      </w:pPr>
      <w:r w:rsidRPr="00BF053B">
        <w:rPr>
          <w:rStyle w:val="EstiloArial"/>
          <w:rFonts w:cs="Arial"/>
          <w:position w:val="-11"/>
          <w:sz w:val="104"/>
        </w:rPr>
        <w:t>A</w:t>
      </w:r>
    </w:p>
    <w:p w14:paraId="648D3341" w14:textId="77777777" w:rsidR="009D2A2B" w:rsidRDefault="009D2A2B" w:rsidP="009D2A2B">
      <w:pPr>
        <w:pStyle w:val="GELParrafo"/>
        <w:rPr>
          <w:rStyle w:val="EstiloArial"/>
        </w:rPr>
      </w:pPr>
    </w:p>
    <w:p w14:paraId="17F425A6" w14:textId="77777777" w:rsidR="009D2A2B" w:rsidRDefault="009D2A2B" w:rsidP="009D2A2B">
      <w:pPr>
        <w:pStyle w:val="GELParrafo"/>
        <w:rPr>
          <w:rStyle w:val="EstiloArial"/>
        </w:rPr>
      </w:pPr>
    </w:p>
    <w:p w14:paraId="0C550D67" w14:textId="77777777" w:rsidR="009D2A2B" w:rsidRPr="0068639A" w:rsidRDefault="009D2A2B" w:rsidP="009D2A2B">
      <w:pPr>
        <w:pStyle w:val="GELParrafo"/>
        <w:rPr>
          <w:rStyle w:val="EstiloArial"/>
        </w:rPr>
      </w:pPr>
      <w:r w:rsidRPr="0068639A">
        <w:rPr>
          <w:rStyle w:val="EstiloArial"/>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14:paraId="35EFCF75" w14:textId="77777777" w:rsidR="009D2A2B" w:rsidRPr="0068639A" w:rsidRDefault="009D2A2B" w:rsidP="009D2A2B">
      <w:pPr>
        <w:pStyle w:val="GELVietanum"/>
        <w:rPr>
          <w:rStyle w:val="EstiloArial"/>
        </w:rPr>
      </w:pPr>
      <w:r w:rsidRPr="0068639A">
        <w:rPr>
          <w:rStyle w:val="EstiloArial"/>
        </w:rPr>
        <w:t>El texto particular no se ha indicado como excluido y por lo tanto no puede ser copiado o distribuido.</w:t>
      </w:r>
    </w:p>
    <w:p w14:paraId="4BF68755" w14:textId="77777777" w:rsidR="009D2A2B" w:rsidRPr="0068639A" w:rsidRDefault="009D2A2B" w:rsidP="009D2A2B">
      <w:pPr>
        <w:pStyle w:val="GELVietanum"/>
        <w:rPr>
          <w:rStyle w:val="EstiloArial"/>
        </w:rPr>
      </w:pPr>
      <w:r w:rsidRPr="0068639A">
        <w:rPr>
          <w:rStyle w:val="EstiloArial"/>
        </w:rPr>
        <w:t>La copia no se hace con el fin de distribuirla comercialmente.</w:t>
      </w:r>
    </w:p>
    <w:p w14:paraId="4BB29AD3" w14:textId="77777777" w:rsidR="009D2A2B" w:rsidRPr="0068639A" w:rsidRDefault="009D2A2B" w:rsidP="009D2A2B">
      <w:pPr>
        <w:pStyle w:val="GELVietanum"/>
        <w:rPr>
          <w:rStyle w:val="EstiloArial"/>
        </w:rPr>
      </w:pPr>
      <w:r w:rsidRPr="0068639A">
        <w:rPr>
          <w:rStyle w:val="EstiloArial"/>
        </w:rPr>
        <w:t>Los materiales se deben reproducir exactamente y no se deben utilizar en un contexto engañoso.</w:t>
      </w:r>
    </w:p>
    <w:p w14:paraId="1DEA6D6A" w14:textId="77777777" w:rsidR="009D2A2B" w:rsidRPr="0068639A" w:rsidRDefault="009D2A2B" w:rsidP="009D2A2B">
      <w:pPr>
        <w:pStyle w:val="GELVietanum"/>
        <w:rPr>
          <w:rStyle w:val="EstiloArial"/>
        </w:rPr>
      </w:pPr>
      <w:r w:rsidRPr="0068639A">
        <w:rPr>
          <w:rStyle w:val="EstiloArial"/>
        </w:rPr>
        <w:t xml:space="preserve">Las copias serán acompañadas por las palabras "copiado/distribuido con permiso de la República de Colombia. Todos los derechos reservados." </w:t>
      </w:r>
    </w:p>
    <w:p w14:paraId="45745067" w14:textId="77777777" w:rsidR="009D2A2B" w:rsidRPr="0068639A" w:rsidRDefault="009D2A2B" w:rsidP="009D2A2B">
      <w:pPr>
        <w:pStyle w:val="GELVietanum"/>
        <w:rPr>
          <w:rStyle w:val="EstiloArial"/>
        </w:rPr>
      </w:pPr>
      <w:r w:rsidRPr="0068639A">
        <w:rPr>
          <w:rStyle w:val="EstiloArial"/>
        </w:rPr>
        <w:t>El título del documento debe ser incluido al ser reproducido como parte de otra publicación o servicio.</w:t>
      </w:r>
    </w:p>
    <w:p w14:paraId="1A3D518B" w14:textId="77777777" w:rsidR="009D2A2B" w:rsidRPr="0068639A" w:rsidRDefault="009D2A2B" w:rsidP="009D2A2B">
      <w:pPr>
        <w:pStyle w:val="GELParrafo"/>
        <w:rPr>
          <w:rStyle w:val="EstiloArial"/>
        </w:rPr>
      </w:pPr>
    </w:p>
    <w:p w14:paraId="3D6DF7F8" w14:textId="77777777" w:rsidR="009D2A2B" w:rsidRPr="0068639A" w:rsidRDefault="009D2A2B" w:rsidP="009D2A2B">
      <w:pPr>
        <w:pStyle w:val="Encabezado"/>
        <w:jc w:val="both"/>
        <w:rPr>
          <w:rStyle w:val="EstiloArial"/>
          <w:rFonts w:eastAsiaTheme="majorEastAsia"/>
        </w:rPr>
      </w:pPr>
      <w:r w:rsidRPr="0068639A">
        <w:rPr>
          <w:rStyle w:val="EstiloArial"/>
          <w:rFonts w:eastAsiaTheme="majorEastAsia"/>
        </w:rPr>
        <w:t xml:space="preserve">Si se desea copiar o distribuir el documento con otros propósitos, se debe solicitar el permiso entrando en contacto con La Dirección de Gobierno en Línea del Ministerio de </w:t>
      </w:r>
      <w:r w:rsidRPr="008646E9">
        <w:rPr>
          <w:rStyle w:val="EstiloArial"/>
          <w:rFonts w:eastAsiaTheme="minorHAnsi"/>
        </w:rPr>
        <w:t>Tecnologías de la Información y las</w:t>
      </w:r>
      <w:r>
        <w:rPr>
          <w:rStyle w:val="st"/>
        </w:rPr>
        <w:t xml:space="preserve"> </w:t>
      </w:r>
      <w:r w:rsidRPr="0068639A">
        <w:rPr>
          <w:rStyle w:val="EstiloArial"/>
          <w:rFonts w:eastAsiaTheme="majorEastAsia"/>
        </w:rPr>
        <w:t>Comunicaciones de la República de Colombia.</w:t>
      </w:r>
    </w:p>
    <w:p w14:paraId="72DEB6F5" w14:textId="77777777" w:rsidR="00196AFC" w:rsidRDefault="00196AFC">
      <w:pPr>
        <w:rPr>
          <w:b/>
        </w:rPr>
      </w:pPr>
    </w:p>
    <w:p w14:paraId="3ECEC0F5" w14:textId="1CCD4502" w:rsidR="009D2A2B" w:rsidRDefault="009D2A2B">
      <w:pPr>
        <w:rPr>
          <w:b/>
        </w:rPr>
      </w:pPr>
      <w:r>
        <w:rPr>
          <w:b/>
        </w:rPr>
        <w:br w:type="page"/>
      </w:r>
    </w:p>
    <w:p w14:paraId="0A0DC9C7" w14:textId="77777777" w:rsidR="009D2A2B" w:rsidRDefault="009D2A2B" w:rsidP="009D2A2B">
      <w:pPr>
        <w:pStyle w:val="GELTtulo0"/>
        <w:pBdr>
          <w:bottom w:val="single" w:sz="18" w:space="3" w:color="auto"/>
        </w:pBdr>
        <w:outlineLvl w:val="0"/>
      </w:pPr>
      <w:bookmarkStart w:id="87" w:name="_Toc315033084"/>
      <w:bookmarkStart w:id="88" w:name="_Toc315801653"/>
      <w:bookmarkStart w:id="89" w:name="_Toc360007895"/>
      <w:bookmarkStart w:id="90" w:name="_Toc367291045"/>
      <w:bookmarkStart w:id="91" w:name="_Toc370119404"/>
      <w:r>
        <w:lastRenderedPageBreak/>
        <w:t>CRÉDITOS</w:t>
      </w:r>
      <w:bookmarkEnd w:id="87"/>
      <w:bookmarkEnd w:id="88"/>
      <w:bookmarkEnd w:id="89"/>
      <w:bookmarkEnd w:id="90"/>
      <w:bookmarkEnd w:id="91"/>
    </w:p>
    <w:p w14:paraId="4E0289DE" w14:textId="77777777" w:rsidR="009D2A2B" w:rsidRPr="008D6059" w:rsidRDefault="009D2A2B" w:rsidP="009D2A2B">
      <w:pPr>
        <w:pStyle w:val="GELParrafo"/>
        <w:keepNext/>
        <w:framePr w:dropCap="drop" w:lines="3" w:wrap="around" w:vAnchor="text" w:hAnchor="text"/>
        <w:spacing w:after="0" w:line="827" w:lineRule="exact"/>
        <w:contextualSpacing w:val="0"/>
        <w:textAlignment w:val="baseline"/>
        <w:rPr>
          <w:rFonts w:cs="Arial"/>
          <w:position w:val="-11"/>
          <w:sz w:val="104"/>
          <w:lang w:val="es-VE"/>
        </w:rPr>
      </w:pPr>
      <w:r>
        <w:rPr>
          <w:rFonts w:cs="Arial"/>
          <w:position w:val="-11"/>
          <w:sz w:val="104"/>
          <w:lang w:val="es-VE"/>
        </w:rPr>
        <w:t>D</w:t>
      </w:r>
    </w:p>
    <w:p w14:paraId="526FFACA" w14:textId="77777777" w:rsidR="009D2A2B" w:rsidRDefault="009D2A2B" w:rsidP="009D2A2B">
      <w:pPr>
        <w:pStyle w:val="GELParrafo"/>
      </w:pPr>
    </w:p>
    <w:p w14:paraId="2CF4FBDD" w14:textId="77777777" w:rsidR="009D2A2B" w:rsidRDefault="009D2A2B" w:rsidP="009D2A2B">
      <w:pPr>
        <w:pStyle w:val="GELParrafo"/>
      </w:pPr>
    </w:p>
    <w:p w14:paraId="4D6F1704" w14:textId="6E1CB66C" w:rsidR="009D2A2B" w:rsidRPr="00F66823" w:rsidRDefault="009D2A2B" w:rsidP="009D2A2B">
      <w:pPr>
        <w:pStyle w:val="GELParrafo"/>
      </w:pPr>
      <w:r w:rsidRPr="004B6483">
        <w:t xml:space="preserve">entro de la ejecución del contrato celebrado entre el </w:t>
      </w:r>
      <w:del w:id="92" w:author="Andres Escobar" w:date="2013-11-20T20:48:00Z">
        <w:r w:rsidRPr="004B6483" w:rsidDel="00620C69">
          <w:delText xml:space="preserve">Fondo de Tecnologías de la Información y las  Comunicaciones y </w:delText>
        </w:r>
        <w:r w:rsidDel="00620C69">
          <w:delText>e</w:delText>
        </w:r>
        <w:r w:rsidRPr="004B6483" w:rsidDel="00620C69">
          <w:delText>l</w:delText>
        </w:r>
        <w:r w:rsidDel="00620C69">
          <w:delText xml:space="preserve"> </w:delText>
        </w:r>
        <w:r w:rsidRPr="004B6483" w:rsidDel="00620C69">
          <w:delText xml:space="preserve">Consorcio Software - 2012 para cumplir con el alcance previsto </w:delText>
        </w:r>
        <w:r w:rsidDel="00620C69">
          <w:delText xml:space="preserve">en el proyecto: </w:delText>
        </w:r>
        <w:r w:rsidRPr="00FE4B26" w:rsidDel="00620C69">
          <w:rPr>
            <w:b/>
            <w:bCs/>
          </w:rPr>
          <w:delText>IMPLEMENTACIÓN DE APLICACIONES WEB Y MÓVILES BAJO UN MODELO DE DESARROLLO DE APLICACIONES ÁGIL Y PARTICIPATIVO PARA EL PROGRAMA AGENDA DE CONECTIVIDAD – ESTRATEGIA GOBIERNO EN LÍNEA, EN EL MARCO DEL PLAN VIVE DIGITA</w:delText>
        </w:r>
        <w:r w:rsidDel="00620C69">
          <w:rPr>
            <w:b/>
            <w:bCs/>
          </w:rPr>
          <w:delText>L</w:delText>
        </w:r>
        <w:r w:rsidDel="00620C69">
          <w:delText>,</w:delText>
        </w:r>
        <w:r w:rsidRPr="004B6483" w:rsidDel="00620C69">
          <w:delText xml:space="preserve"> se ha generado </w:delText>
        </w:r>
        <w:r w:rsidDel="00620C69">
          <w:delText xml:space="preserve">el presente </w:delText>
        </w:r>
        <w:r w:rsidRPr="004B6483" w:rsidDel="00620C69">
          <w:delText>documento</w:delText>
        </w:r>
        <w:r w:rsidDel="00620C69">
          <w:delText xml:space="preserve"> y ha sido </w:delText>
        </w:r>
        <w:r w:rsidRPr="004B6483" w:rsidDel="00620C69">
          <w:delText xml:space="preserve"> elaborado por</w:delText>
        </w:r>
        <w:r w:rsidDel="00620C69">
          <w:delText xml:space="preserve"> profesionales de</w:delText>
        </w:r>
        <w:r w:rsidRPr="004B6483" w:rsidDel="00620C69">
          <w:delText>l</w:delText>
        </w:r>
        <w:r w:rsidDel="00620C69">
          <w:delText xml:space="preserve"> Consorcio Software – 2012, </w:delText>
        </w:r>
        <w:r w:rsidRPr="004B6483" w:rsidDel="00620C69">
          <w:delText xml:space="preserve">siguiendo los estándares </w:delText>
        </w:r>
        <w:r w:rsidDel="00620C69">
          <w:delText xml:space="preserve">de calidad </w:delText>
        </w:r>
        <w:r w:rsidRPr="004B6483" w:rsidDel="00620C69">
          <w:delText>estableci</w:delText>
        </w:r>
        <w:r w:rsidDel="00620C69">
          <w:delText>dos por la</w:delText>
        </w:r>
        <w:r w:rsidRPr="00F66823" w:rsidDel="00620C69">
          <w:delText xml:space="preserve"> Dirección de Gobierno en Línea</w:delText>
        </w:r>
      </w:del>
      <w:ins w:id="93" w:author="Andres Escobar" w:date="2013-11-20T20:48:00Z">
        <w:r w:rsidR="00620C69">
          <w:t>equipo ganador de la cuarta convocatoria móvil, celebrada en la ciudad de Valledupar, denominado S</w:t>
        </w:r>
      </w:ins>
      <w:ins w:id="94" w:author="Andres Escobar" w:date="2013-11-20T20:49:00Z">
        <w:r w:rsidR="00620C69">
          <w:t>-Developers se elabora la aplicación móvil y sistema web para la gestión y consulta de la oferta institucional de las entidades dedicadas al apoyo de las victimas de la violencia en el país.</w:t>
        </w:r>
      </w:ins>
      <w:del w:id="95" w:author="Andres Escobar" w:date="2013-11-20T20:49:00Z">
        <w:r w:rsidRPr="004B6483" w:rsidDel="00620C69">
          <w:delText>.</w:delText>
        </w:r>
      </w:del>
    </w:p>
    <w:p w14:paraId="39D2C41A" w14:textId="77777777" w:rsidR="009D2A2B" w:rsidRPr="004B6483" w:rsidRDefault="009D2A2B" w:rsidP="009D2A2B">
      <w:pPr>
        <w:pStyle w:val="GELMEMANORMAL"/>
        <w:rPr>
          <w:rFonts w:eastAsiaTheme="minorHAnsi" w:cstheme="minorBidi"/>
          <w:sz w:val="24"/>
          <w:szCs w:val="22"/>
          <w:lang w:eastAsia="en-US"/>
        </w:rPr>
      </w:pPr>
    </w:p>
    <w:p w14:paraId="65B9F681" w14:textId="2A32A3A2" w:rsidR="009D2A2B" w:rsidRDefault="009D2A2B" w:rsidP="009D2A2B">
      <w:pPr>
        <w:pStyle w:val="GELParrafo"/>
      </w:pPr>
      <w:r>
        <w:t xml:space="preserve">Todos los </w:t>
      </w:r>
      <w:r w:rsidRPr="004B6483">
        <w:t xml:space="preserve">documentos son revisados y aprobados por los consultores y </w:t>
      </w:r>
      <w:r>
        <w:t>p</w:t>
      </w:r>
      <w:r w:rsidRPr="004B6483">
        <w:t>rofesionales de</w:t>
      </w:r>
      <w:r>
        <w:t xml:space="preserve"> la</w:t>
      </w:r>
      <w:r w:rsidRPr="00F66823">
        <w:t xml:space="preserve"> Dirección de Gobierno en Línea</w:t>
      </w:r>
      <w:r>
        <w:t>.</w:t>
      </w:r>
    </w:p>
    <w:p w14:paraId="4E01F460" w14:textId="77777777" w:rsidR="009D2A2B" w:rsidRDefault="009D2A2B" w:rsidP="009D2A2B">
      <w:pPr>
        <w:pStyle w:val="GELParrafo"/>
      </w:pPr>
    </w:p>
    <w:p w14:paraId="3C08E882" w14:textId="0ED81C31" w:rsidR="009D2A2B" w:rsidRDefault="009D2A2B">
      <w:pPr>
        <w:rPr>
          <w:rFonts w:ascii="Arial" w:eastAsiaTheme="minorHAnsi" w:hAnsi="Arial" w:cstheme="minorBidi"/>
          <w:szCs w:val="22"/>
          <w:lang w:val="es-ES" w:eastAsia="en-US"/>
        </w:rPr>
      </w:pPr>
      <w:r>
        <w:br w:type="page"/>
      </w:r>
    </w:p>
    <w:p w14:paraId="138790B2" w14:textId="77777777" w:rsidR="009D2A2B" w:rsidRPr="00861739" w:rsidRDefault="009D2A2B" w:rsidP="009D2A2B">
      <w:pPr>
        <w:pStyle w:val="GELTtulo1"/>
        <w:numPr>
          <w:ilvl w:val="0"/>
          <w:numId w:val="16"/>
        </w:numPr>
        <w:rPr>
          <w:rFonts w:eastAsiaTheme="minorHAnsi" w:cstheme="minorBidi"/>
          <w:bCs w:val="0"/>
          <w:color w:val="auto"/>
          <w:szCs w:val="22"/>
          <w:lang w:val="es-VE"/>
        </w:rPr>
      </w:pPr>
      <w:bookmarkStart w:id="96" w:name="_Toc315033085"/>
      <w:bookmarkStart w:id="97" w:name="_Toc315801654"/>
      <w:bookmarkStart w:id="98" w:name="_Toc318750239"/>
      <w:bookmarkStart w:id="99" w:name="_Toc346626846"/>
      <w:bookmarkStart w:id="100" w:name="_Toc357521462"/>
      <w:bookmarkStart w:id="101" w:name="_Toc360007896"/>
      <w:bookmarkStart w:id="102" w:name="_Toc367291046"/>
      <w:bookmarkStart w:id="103" w:name="_Toc370119405"/>
      <w:r w:rsidRPr="00861739">
        <w:rPr>
          <w:rFonts w:eastAsiaTheme="minorHAnsi" w:cstheme="minorBidi"/>
          <w:bCs w:val="0"/>
          <w:color w:val="auto"/>
          <w:szCs w:val="22"/>
          <w:lang w:val="es-VE"/>
        </w:rPr>
        <w:lastRenderedPageBreak/>
        <w:t>AUDIENCIA</w:t>
      </w:r>
      <w:bookmarkEnd w:id="96"/>
      <w:bookmarkEnd w:id="97"/>
      <w:bookmarkEnd w:id="98"/>
      <w:bookmarkEnd w:id="99"/>
      <w:bookmarkEnd w:id="100"/>
      <w:bookmarkEnd w:id="101"/>
      <w:bookmarkEnd w:id="102"/>
      <w:bookmarkEnd w:id="103"/>
    </w:p>
    <w:p w14:paraId="52C6BA2F" w14:textId="77777777" w:rsidR="009D2A2B" w:rsidRPr="008D6059" w:rsidRDefault="009D2A2B" w:rsidP="009D2A2B">
      <w:pPr>
        <w:pStyle w:val="GELParrafo"/>
        <w:keepNext/>
        <w:framePr w:dropCap="drop" w:lines="3" w:wrap="around" w:vAnchor="text" w:hAnchor="text"/>
        <w:spacing w:after="0" w:line="827" w:lineRule="exact"/>
        <w:contextualSpacing w:val="0"/>
        <w:textAlignment w:val="baseline"/>
        <w:rPr>
          <w:rFonts w:cs="Arial"/>
          <w:position w:val="-11"/>
          <w:sz w:val="104"/>
        </w:rPr>
      </w:pPr>
      <w:r w:rsidRPr="008D6059">
        <w:rPr>
          <w:rFonts w:cs="Arial"/>
          <w:position w:val="-11"/>
          <w:sz w:val="104"/>
        </w:rPr>
        <w:t>E</w:t>
      </w:r>
    </w:p>
    <w:p w14:paraId="2CE16C6D" w14:textId="77777777" w:rsidR="009D2A2B" w:rsidRDefault="009D2A2B" w:rsidP="009D2A2B">
      <w:pPr>
        <w:pStyle w:val="GELParrafo"/>
      </w:pPr>
    </w:p>
    <w:p w14:paraId="5F0952C9" w14:textId="77777777" w:rsidR="009D2A2B" w:rsidRDefault="009D2A2B" w:rsidP="009D2A2B">
      <w:pPr>
        <w:pStyle w:val="GELParrafo"/>
      </w:pPr>
    </w:p>
    <w:p w14:paraId="03B9C3E9" w14:textId="00F7BF4D" w:rsidR="009D2A2B" w:rsidRPr="00F835BC" w:rsidRDefault="009D2A2B" w:rsidP="009D2A2B">
      <w:pPr>
        <w:pStyle w:val="GELParrafo"/>
      </w:pPr>
      <w:r w:rsidRPr="00F835BC">
        <w:t xml:space="preserve">ste documento está dirigido </w:t>
      </w:r>
      <w:del w:id="104" w:author="Andres Escobar" w:date="2013-11-20T20:49:00Z">
        <w:r w:rsidRPr="00F835BC" w:rsidDel="00620C69">
          <w:delText xml:space="preserve">a los integrantes de los equipos </w:delText>
        </w:r>
        <w:r w:rsidDel="00620C69">
          <w:delText>de la Dirección de Gobierno en Línea, del programa En TIC Confío del Ministerio de Tecnologías de la Información y las Comunicaciones de Colombia y del C</w:delText>
        </w:r>
        <w:r w:rsidRPr="00F835BC" w:rsidDel="00620C69">
          <w:delText>onsorcio S</w:delText>
        </w:r>
        <w:r w:rsidDel="00620C69">
          <w:delText>oftware – 2012</w:delText>
        </w:r>
        <w:r w:rsidRPr="00F835BC" w:rsidDel="00620C69">
          <w:delText xml:space="preserve">, que participan en el proyecto </w:delText>
        </w:r>
        <w:r w:rsidRPr="00FE4B26" w:rsidDel="00620C69">
          <w:rPr>
            <w:b/>
            <w:bCs/>
          </w:rPr>
          <w:delText>IMPLEMENTACIÓN DE APLICACIONES WEB Y MÓVILES BAJO UN MODELO DE DESARROLLO DE APLICACIONES ÁGIL Y PARTICIPATIVO PARA EL PROGRAMA AGENDA DE CONECTIVIDAD – ESTRATEGIA GOBIERNO EN LÍNEA, EN EL MARCO DEL PLAN VIVE DIGITA</w:delText>
        </w:r>
        <w:r w:rsidDel="00620C69">
          <w:rPr>
            <w:b/>
            <w:bCs/>
          </w:rPr>
          <w:delText>L.</w:delText>
        </w:r>
      </w:del>
      <w:ins w:id="105" w:author="Andres Escobar" w:date="2013-11-20T20:49:00Z">
        <w:r w:rsidR="00620C69">
          <w:t>a todos los posibles interesados en la elaboraci</w:t>
        </w:r>
      </w:ins>
      <w:ins w:id="106" w:author="Andres Escobar" w:date="2013-11-20T20:50:00Z">
        <w:r w:rsidR="00620C69">
          <w:t xml:space="preserve">ón de la aplicación y sistema web para la consulta de ofertas institucionales de las entidades encargadas del apoyo a las </w:t>
        </w:r>
      </w:ins>
      <w:ins w:id="107" w:author="Andres Escobar" w:date="2013-11-20T20:51:00Z">
        <w:r w:rsidR="00D82579">
          <w:t>víctimas</w:t>
        </w:r>
      </w:ins>
      <w:ins w:id="108" w:author="Andres Escobar" w:date="2013-11-20T20:50:00Z">
        <w:r w:rsidR="00620C69">
          <w:t xml:space="preserve"> de la violencia en el país.</w:t>
        </w:r>
      </w:ins>
    </w:p>
    <w:p w14:paraId="13BE2C44" w14:textId="77777777" w:rsidR="009D2A2B" w:rsidRDefault="009D2A2B" w:rsidP="009D2A2B">
      <w:pPr>
        <w:pStyle w:val="GELParrafo"/>
      </w:pPr>
    </w:p>
    <w:p w14:paraId="3CCC90B4" w14:textId="77777777" w:rsidR="009D2A2B" w:rsidRDefault="009D2A2B" w:rsidP="009D2A2B">
      <w:pPr>
        <w:pStyle w:val="GELParrafo"/>
      </w:pPr>
    </w:p>
    <w:p w14:paraId="09DD1494" w14:textId="77777777" w:rsidR="009D2A2B" w:rsidRDefault="009D2A2B">
      <w:pPr>
        <w:rPr>
          <w:b/>
        </w:rPr>
      </w:pPr>
    </w:p>
    <w:p w14:paraId="3F292CED" w14:textId="4C37F541" w:rsidR="00E050FC" w:rsidRPr="00196AFC" w:rsidRDefault="00196AFC" w:rsidP="00196AFC">
      <w:pPr>
        <w:rPr>
          <w:rFonts w:ascii="Arial" w:eastAsiaTheme="minorHAnsi" w:hAnsi="Arial" w:cstheme="minorHAnsi"/>
          <w:bCs/>
          <w:caps/>
          <w:sz w:val="22"/>
          <w:szCs w:val="20"/>
          <w:lang w:val="es-ES" w:eastAsia="en-US"/>
        </w:rPr>
      </w:pPr>
      <w:r>
        <w:rPr>
          <w:b/>
        </w:rPr>
        <w:br w:type="page"/>
      </w:r>
    </w:p>
    <w:p w14:paraId="33DB9305" w14:textId="41C7A7AA" w:rsidR="00E050FC" w:rsidRPr="001F3A25" w:rsidRDefault="00E050FC" w:rsidP="009D2A2B">
      <w:pPr>
        <w:pStyle w:val="GELTtulo1"/>
        <w:numPr>
          <w:ilvl w:val="0"/>
          <w:numId w:val="16"/>
        </w:numPr>
        <w:rPr>
          <w:rFonts w:eastAsiaTheme="minorHAnsi" w:cstheme="minorBidi"/>
          <w:bCs w:val="0"/>
          <w:color w:val="auto"/>
          <w:szCs w:val="22"/>
          <w:lang w:val="es-VE"/>
        </w:rPr>
      </w:pPr>
      <w:bookmarkStart w:id="109" w:name="_Toc370119406"/>
      <w:r w:rsidRPr="001F3A25">
        <w:rPr>
          <w:rFonts w:eastAsiaTheme="minorHAnsi" w:cstheme="minorBidi"/>
          <w:bCs w:val="0"/>
          <w:color w:val="auto"/>
          <w:szCs w:val="22"/>
          <w:lang w:val="es-VE"/>
        </w:rPr>
        <w:lastRenderedPageBreak/>
        <w:t>DESCRIPCIÓN DE LA APLICACIÓN</w:t>
      </w:r>
      <w:bookmarkEnd w:id="109"/>
    </w:p>
    <w:bookmarkEnd w:id="70"/>
    <w:p w14:paraId="6B6D40AF" w14:textId="31BC738F" w:rsidR="00B942A3" w:rsidRPr="001F3A25" w:rsidRDefault="00D82579" w:rsidP="00D82579">
      <w:pPr>
        <w:pStyle w:val="NormalWeb"/>
        <w:spacing w:before="0" w:beforeAutospacing="0" w:after="0" w:afterAutospacing="0"/>
        <w:jc w:val="both"/>
        <w:pPrChange w:id="110" w:author="Andres Escobar" w:date="2013-11-20T20:53:00Z">
          <w:pPr>
            <w:pStyle w:val="NormalWeb"/>
            <w:spacing w:before="0" w:beforeAutospacing="0" w:after="0" w:afterAutospacing="0"/>
            <w:jc w:val="both"/>
          </w:pPr>
        </w:pPrChange>
      </w:pPr>
      <w:ins w:id="111" w:author="Andres Escobar" w:date="2013-11-20T20:51:00Z">
        <w:r>
          <w:rPr>
            <w:rFonts w:ascii="Arial" w:hAnsi="Arial" w:cs="Arial"/>
          </w:rPr>
          <w:t xml:space="preserve">La aplicación móvil y el sistema web para dar </w:t>
        </w:r>
      </w:ins>
      <w:ins w:id="112" w:author="Andres Escobar" w:date="2013-11-20T20:52:00Z">
        <w:r>
          <w:rPr>
            <w:rFonts w:ascii="Arial" w:hAnsi="Arial" w:cs="Arial"/>
          </w:rPr>
          <w:t xml:space="preserve">solución al reto Oferta institucional planteado por la Unidad de atención a </w:t>
        </w:r>
      </w:ins>
      <w:ins w:id="113" w:author="Andres Escobar" w:date="2013-11-20T20:53:00Z">
        <w:r>
          <w:rPr>
            <w:rFonts w:ascii="Arial" w:hAnsi="Arial" w:cs="Arial"/>
          </w:rPr>
          <w:t>víctimas</w:t>
        </w:r>
      </w:ins>
      <w:ins w:id="114" w:author="Andres Escobar" w:date="2013-11-20T20:52:00Z">
        <w:r>
          <w:rPr>
            <w:rFonts w:ascii="Arial" w:hAnsi="Arial" w:cs="Arial"/>
          </w:rPr>
          <w:t xml:space="preserve">, durante la cuarta convocatoria móvil celebrada en la ciudad de Valledupar, permite consultar a todo tipo de usuarios las diferentes ofertas de las entidades encargadas del apoyo y acompañamiento a las </w:t>
        </w:r>
      </w:ins>
      <w:ins w:id="115" w:author="Andres Escobar" w:date="2013-11-20T20:53:00Z">
        <w:r>
          <w:rPr>
            <w:rFonts w:ascii="Arial" w:hAnsi="Arial" w:cs="Arial"/>
          </w:rPr>
          <w:t>víctimas</w:t>
        </w:r>
      </w:ins>
      <w:ins w:id="116" w:author="Andres Escobar" w:date="2013-11-20T20:52:00Z">
        <w:r>
          <w:rPr>
            <w:rFonts w:ascii="Arial" w:hAnsi="Arial" w:cs="Arial"/>
          </w:rPr>
          <w:t>, conocer la ley de atenci</w:t>
        </w:r>
      </w:ins>
      <w:ins w:id="117" w:author="Andres Escobar" w:date="2013-11-20T20:53:00Z">
        <w:r>
          <w:rPr>
            <w:rFonts w:ascii="Arial" w:hAnsi="Arial" w:cs="Arial"/>
          </w:rPr>
          <w:t>ón y reparación de víctimas y gestionar, por parte de las entidades y la unidad la información de las diferentes ofertas.</w:t>
        </w:r>
      </w:ins>
      <w:del w:id="118" w:author="Andres Escobar" w:date="2013-11-20T20:53:00Z">
        <w:r w:rsidR="00B942A3" w:rsidRPr="001F3A25" w:rsidDel="00D82579">
          <w:rPr>
            <w:rFonts w:ascii="Arial" w:hAnsi="Arial" w:cs="Arial"/>
          </w:rPr>
          <w:delText xml:space="preserve">La aplicación móvil </w:delText>
        </w:r>
        <w:r w:rsidR="0091308B" w:rsidDel="00D82579">
          <w:rPr>
            <w:rFonts w:ascii="Arial" w:hAnsi="Arial" w:cs="Arial"/>
          </w:rPr>
          <w:delText xml:space="preserve">desarrollada para el reto En TIC Confío ha sido </w:delText>
        </w:r>
        <w:r w:rsidR="00103C9E" w:rsidDel="00D82579">
          <w:rPr>
            <w:rFonts w:ascii="Arial" w:hAnsi="Arial" w:cs="Arial"/>
          </w:rPr>
          <w:delText>identificada</w:delText>
        </w:r>
        <w:r w:rsidR="0091308B" w:rsidDel="00D82579">
          <w:rPr>
            <w:rFonts w:ascii="Arial" w:hAnsi="Arial" w:cs="Arial"/>
          </w:rPr>
          <w:delText xml:space="preserve"> con el mismo nombre del reto y</w:delText>
        </w:r>
        <w:r w:rsidR="005E05AE" w:rsidRPr="001F3A25" w:rsidDel="00D82579">
          <w:rPr>
            <w:rFonts w:ascii="Arial" w:hAnsi="Arial" w:cs="Arial"/>
          </w:rPr>
          <w:delText xml:space="preserve"> p</w:delText>
        </w:r>
        <w:r w:rsidR="00B942A3" w:rsidRPr="001F3A25" w:rsidDel="00D82579">
          <w:rPr>
            <w:rFonts w:ascii="Arial" w:hAnsi="Arial" w:cs="Arial"/>
          </w:rPr>
          <w:delText xml:space="preserve">ermite al usuario consultar recomendaciones que identifiquen y prevengan los riesgos a los cuales está </w:delText>
        </w:r>
        <w:r w:rsidR="00106A75" w:rsidRPr="001F3A25" w:rsidDel="00D82579">
          <w:rPr>
            <w:rFonts w:ascii="Arial" w:hAnsi="Arial" w:cs="Arial"/>
          </w:rPr>
          <w:delText>expuesto</w:delText>
        </w:r>
        <w:r w:rsidR="005E05AE" w:rsidRPr="001F3A25" w:rsidDel="00D82579">
          <w:rPr>
            <w:rFonts w:ascii="Arial" w:hAnsi="Arial" w:cs="Arial"/>
          </w:rPr>
          <w:delText xml:space="preserve"> cuando hacen uso </w:delText>
        </w:r>
        <w:r w:rsidR="00B942A3" w:rsidRPr="001F3A25" w:rsidDel="00D82579">
          <w:rPr>
            <w:rFonts w:ascii="Arial" w:hAnsi="Arial" w:cs="Arial"/>
          </w:rPr>
          <w:delText xml:space="preserve">de </w:delText>
        </w:r>
        <w:r w:rsidR="005E05AE" w:rsidRPr="001F3A25" w:rsidDel="00D82579">
          <w:rPr>
            <w:rFonts w:ascii="Arial" w:hAnsi="Arial" w:cs="Arial"/>
          </w:rPr>
          <w:delText>las</w:delText>
        </w:r>
        <w:r w:rsidR="00B942A3" w:rsidRPr="001F3A25" w:rsidDel="00D82579">
          <w:rPr>
            <w:rFonts w:ascii="Arial" w:hAnsi="Arial" w:cs="Arial"/>
          </w:rPr>
          <w:delText xml:space="preserve"> TIC´s</w:delText>
        </w:r>
        <w:r w:rsidR="005E05AE" w:rsidRPr="001F3A25" w:rsidDel="00D82579">
          <w:rPr>
            <w:rFonts w:ascii="Arial" w:hAnsi="Arial" w:cs="Arial"/>
          </w:rPr>
          <w:delText xml:space="preserve">, tales como </w:delText>
        </w:r>
        <w:r w:rsidR="00B942A3" w:rsidRPr="001F3A25" w:rsidDel="00D82579">
          <w:rPr>
            <w:rFonts w:ascii="Arial" w:hAnsi="Arial" w:cs="Arial"/>
          </w:rPr>
          <w:delText xml:space="preserve">ciberacoso, ciberdependencia, </w:delText>
        </w:r>
        <w:r w:rsidR="003E3E50" w:rsidDel="00D82579">
          <w:rPr>
            <w:rFonts w:ascii="Arial" w:hAnsi="Arial" w:cs="Arial"/>
          </w:rPr>
          <w:delText>fraude electrónico</w:delText>
        </w:r>
        <w:r w:rsidR="00B942A3" w:rsidRPr="001F3A25" w:rsidDel="00D82579">
          <w:rPr>
            <w:rFonts w:ascii="Arial" w:hAnsi="Arial" w:cs="Arial"/>
          </w:rPr>
          <w:delText>, etc.</w:delText>
        </w:r>
        <w:r w:rsidR="005E05AE" w:rsidRPr="001F3A25" w:rsidDel="00D82579">
          <w:rPr>
            <w:rFonts w:ascii="Arial" w:hAnsi="Arial" w:cs="Arial"/>
          </w:rPr>
          <w:delText xml:space="preserve"> </w:delText>
        </w:r>
        <w:r w:rsidR="00B942A3" w:rsidRPr="001F3A25" w:rsidDel="00D82579">
          <w:rPr>
            <w:rFonts w:ascii="Arial" w:hAnsi="Arial" w:cs="Arial"/>
          </w:rPr>
          <w:delText>La aplicación también permite denunciar casos de pornografía infantil, problemática que día a día atrapa más y más a nuestros niños.</w:delText>
        </w:r>
      </w:del>
      <w:r w:rsidR="00B942A3" w:rsidRPr="001F3A25">
        <w:rPr>
          <w:rFonts w:ascii="Arial" w:hAnsi="Arial" w:cs="Arial"/>
        </w:rPr>
        <w:t xml:space="preserve"> </w:t>
      </w:r>
    </w:p>
    <w:p w14:paraId="4DD57983" w14:textId="18FF959E" w:rsidR="005E05AE" w:rsidRPr="001F3A25" w:rsidDel="00D82579" w:rsidRDefault="00B942A3" w:rsidP="00D82579">
      <w:pPr>
        <w:jc w:val="both"/>
        <w:rPr>
          <w:del w:id="119" w:author="Andres Escobar" w:date="2013-11-20T20:54:00Z"/>
          <w:rFonts w:ascii="Arial" w:hAnsi="Arial" w:cs="Arial"/>
        </w:rPr>
        <w:pPrChange w:id="120" w:author="Andres Escobar" w:date="2013-11-20T20:54:00Z">
          <w:pPr>
            <w:jc w:val="both"/>
          </w:pPr>
        </w:pPrChange>
      </w:pPr>
      <w:r w:rsidRPr="001F3A25">
        <w:br/>
      </w:r>
      <w:del w:id="121" w:author="Andres Escobar" w:date="2013-11-20T20:54:00Z">
        <w:r w:rsidRPr="001F3A25" w:rsidDel="00D82579">
          <w:rPr>
            <w:rFonts w:ascii="Arial" w:hAnsi="Arial" w:cs="Arial"/>
          </w:rPr>
          <w:delText>La</w:delText>
        </w:r>
        <w:r w:rsidR="005E05AE" w:rsidRPr="001F3A25" w:rsidDel="00D82579">
          <w:rPr>
            <w:rFonts w:ascii="Arial" w:hAnsi="Arial" w:cs="Arial"/>
          </w:rPr>
          <w:delText xml:space="preserve"> aplicación utiliza una estrategia que consiste en </w:delText>
        </w:r>
        <w:r w:rsidRPr="001F3A25" w:rsidDel="00D82579">
          <w:rPr>
            <w:rFonts w:ascii="Arial" w:hAnsi="Arial" w:cs="Arial"/>
          </w:rPr>
          <w:delText>ofrece</w:delText>
        </w:r>
        <w:r w:rsidR="005E05AE" w:rsidRPr="001F3A25" w:rsidDel="00D82579">
          <w:rPr>
            <w:rFonts w:ascii="Arial" w:hAnsi="Arial" w:cs="Arial"/>
          </w:rPr>
          <w:delText>r</w:delText>
        </w:r>
        <w:r w:rsidRPr="001F3A25" w:rsidDel="00D82579">
          <w:rPr>
            <w:rFonts w:ascii="Arial" w:hAnsi="Arial" w:cs="Arial"/>
          </w:rPr>
          <w:delText xml:space="preserve"> </w:delText>
        </w:r>
        <w:r w:rsidR="005E05AE" w:rsidRPr="001F3A25" w:rsidDel="00D82579">
          <w:rPr>
            <w:rFonts w:ascii="Arial" w:hAnsi="Arial" w:cs="Arial"/>
          </w:rPr>
          <w:delText xml:space="preserve">al usuario </w:delText>
        </w:r>
        <w:r w:rsidRPr="001F3A25" w:rsidDel="00D82579">
          <w:rPr>
            <w:rFonts w:ascii="Arial" w:hAnsi="Arial" w:cs="Arial"/>
          </w:rPr>
          <w:delText>una guía de consultas en la cual pueda aprender por medio de herramientas de multimedia, tutoriales, infografías, artículos e información acerca de los riesgos de Internet</w:delText>
        </w:r>
        <w:r w:rsidR="005E05AE" w:rsidRPr="001F3A25" w:rsidDel="00D82579">
          <w:rPr>
            <w:rFonts w:ascii="Arial" w:hAnsi="Arial" w:cs="Arial"/>
          </w:rPr>
          <w:delText xml:space="preserve"> sobre los riesgos anteriormente mencionados.</w:delText>
        </w:r>
      </w:del>
      <w:ins w:id="122" w:author="Andres Escobar" w:date="2013-11-20T20:54:00Z">
        <w:r w:rsidR="00D82579">
          <w:rPr>
            <w:rFonts w:ascii="Arial" w:hAnsi="Arial" w:cs="Arial"/>
          </w:rPr>
          <w:t>La aplicación usa los 2 ambientes, móvil y web, para permitir una gestión de la información más rápida por parte de las entidades y facilitar la consulta de ofertas desde cualquier dispositivo con acceso a internet.</w:t>
        </w:r>
      </w:ins>
    </w:p>
    <w:p w14:paraId="440C156E" w14:textId="201B9163" w:rsidR="005E05AE" w:rsidRPr="001F3A25" w:rsidDel="00D82579" w:rsidRDefault="005E05AE" w:rsidP="00D82579">
      <w:pPr>
        <w:jc w:val="both"/>
        <w:rPr>
          <w:del w:id="123" w:author="Andres Escobar" w:date="2013-11-20T20:54:00Z"/>
          <w:rFonts w:ascii="Arial" w:hAnsi="Arial" w:cs="Arial"/>
        </w:rPr>
        <w:pPrChange w:id="124" w:author="Andres Escobar" w:date="2013-11-20T20:54:00Z">
          <w:pPr>
            <w:jc w:val="both"/>
          </w:pPr>
        </w:pPrChange>
      </w:pPr>
    </w:p>
    <w:p w14:paraId="204C74B1" w14:textId="70189BF4" w:rsidR="00103C9E" w:rsidRDefault="00B942A3" w:rsidP="00D82579">
      <w:pPr>
        <w:jc w:val="both"/>
        <w:rPr>
          <w:rFonts w:ascii="Arial" w:hAnsi="Arial" w:cs="Arial"/>
        </w:rPr>
        <w:pPrChange w:id="125" w:author="Andres Escobar" w:date="2013-11-20T20:54:00Z">
          <w:pPr>
            <w:jc w:val="both"/>
          </w:pPr>
        </w:pPrChange>
      </w:pPr>
      <w:del w:id="126" w:author="Andres Escobar" w:date="2013-11-20T20:54:00Z">
        <w:r w:rsidRPr="001F3A25" w:rsidDel="00D82579">
          <w:rPr>
            <w:rFonts w:ascii="Arial" w:hAnsi="Arial" w:cs="Arial"/>
          </w:rPr>
          <w:delText xml:space="preserve">A través de esta aplicación el usuario puede </w:delText>
        </w:r>
        <w:r w:rsidR="005E05AE" w:rsidRPr="001F3A25" w:rsidDel="00D82579">
          <w:rPr>
            <w:rFonts w:ascii="Arial" w:hAnsi="Arial" w:cs="Arial"/>
          </w:rPr>
          <w:delText>c</w:delText>
        </w:r>
        <w:r w:rsidRPr="001F3A25" w:rsidDel="00D82579">
          <w:rPr>
            <w:rFonts w:ascii="Arial" w:hAnsi="Arial" w:cs="Arial"/>
          </w:rPr>
          <w:delText>onsultar y solicitar conferencias relacionadas con el adecuado uso de Internet y en general de las TIC.</w:delText>
        </w:r>
      </w:del>
    </w:p>
    <w:p w14:paraId="280F247D" w14:textId="77777777" w:rsidR="00103C9E" w:rsidRDefault="00103C9E" w:rsidP="00B942A3">
      <w:pPr>
        <w:jc w:val="both"/>
        <w:rPr>
          <w:rFonts w:ascii="Arial" w:hAnsi="Arial" w:cs="Arial"/>
        </w:rPr>
      </w:pPr>
    </w:p>
    <w:p w14:paraId="1F7E97F4" w14:textId="77777777" w:rsidR="00103C9E" w:rsidRDefault="00103C9E">
      <w:pPr>
        <w:rPr>
          <w:rFonts w:ascii="Arial" w:hAnsi="Arial" w:cs="Arial"/>
        </w:rPr>
      </w:pPr>
      <w:r>
        <w:rPr>
          <w:rFonts w:ascii="Arial" w:hAnsi="Arial" w:cs="Arial"/>
        </w:rPr>
        <w:br w:type="page"/>
      </w:r>
    </w:p>
    <w:p w14:paraId="0BB70949" w14:textId="77777777" w:rsidR="00103C9E" w:rsidRPr="001F3A25" w:rsidRDefault="00103C9E" w:rsidP="00103C9E">
      <w:pPr>
        <w:pStyle w:val="GELTtulo1"/>
        <w:numPr>
          <w:ilvl w:val="0"/>
          <w:numId w:val="16"/>
        </w:numPr>
        <w:rPr>
          <w:rFonts w:eastAsiaTheme="minorHAnsi" w:cstheme="minorBidi"/>
          <w:bCs w:val="0"/>
          <w:color w:val="auto"/>
          <w:szCs w:val="22"/>
          <w:lang w:val="es-VE"/>
        </w:rPr>
      </w:pPr>
      <w:bookmarkStart w:id="127" w:name="_Toc370119407"/>
      <w:r w:rsidRPr="001F3A25">
        <w:rPr>
          <w:rFonts w:eastAsiaTheme="minorHAnsi" w:cstheme="minorBidi"/>
          <w:bCs w:val="0"/>
          <w:color w:val="auto"/>
          <w:szCs w:val="22"/>
          <w:lang w:val="es-VE"/>
        </w:rPr>
        <w:lastRenderedPageBreak/>
        <w:t>ARQUITECTURA GENERAL</w:t>
      </w:r>
      <w:bookmarkEnd w:id="127"/>
    </w:p>
    <w:p w14:paraId="07EBE720" w14:textId="56030241" w:rsidR="00103C9E" w:rsidRDefault="00103C9E" w:rsidP="00103C9E">
      <w:pPr>
        <w:pStyle w:val="GELParrafo"/>
      </w:pPr>
      <w:r>
        <w:t xml:space="preserve">La arquitectura de la aplicación está diseñada bajo un modelo cliente-servidor básico, en el cual el dispositivo móvil actúa como cliente que recibe información proporcionada por un servicio web de tipo </w:t>
      </w:r>
      <w:del w:id="128" w:author="Andres Escobar" w:date="2013-11-20T20:54:00Z">
        <w:r w:rsidDel="007F2D48">
          <w:delText>REST</w:delText>
        </w:r>
      </w:del>
      <w:ins w:id="129" w:author="Andres Escobar" w:date="2013-11-20T20:54:00Z">
        <w:r w:rsidR="007F2D48">
          <w:t>SOAP</w:t>
        </w:r>
      </w:ins>
      <w:r>
        <w:t xml:space="preserve">. Para que la aplicación móvil pueda ejecutarse en el dispositivo móvil, este debe tener un sistema operativo Android </w:t>
      </w:r>
      <w:ins w:id="130" w:author="Andres Escobar" w:date="2013-11-20T20:55:00Z">
        <w:r w:rsidR="007F2D48">
          <w:t>3</w:t>
        </w:r>
      </w:ins>
      <w:del w:id="131" w:author="Andres Escobar" w:date="2013-11-20T20:55:00Z">
        <w:r w:rsidDel="007F2D48">
          <w:delText>2</w:delText>
        </w:r>
      </w:del>
      <w:r>
        <w:t xml:space="preserve">.0 o superior, o sistema operativo iOS </w:t>
      </w:r>
      <w:del w:id="132" w:author="Andres Escobar" w:date="2013-11-20T20:55:00Z">
        <w:r w:rsidDel="007F2D48">
          <w:delText>6.1.3</w:delText>
        </w:r>
      </w:del>
      <w:ins w:id="133" w:author="Andres Escobar" w:date="2013-11-20T20:55:00Z">
        <w:r w:rsidR="007F2D48">
          <w:t>5</w:t>
        </w:r>
      </w:ins>
      <w:r>
        <w:t xml:space="preserve"> o superior.</w:t>
      </w:r>
    </w:p>
    <w:p w14:paraId="000E738C" w14:textId="7DFFCD1B" w:rsidR="00103C9E" w:rsidRDefault="00103C9E" w:rsidP="00103C9E">
      <w:pPr>
        <w:pStyle w:val="GELParrafo"/>
      </w:pPr>
      <w:r>
        <w:t>La aplicación está desarrollada en lenguaje HTML5 con CSS y JavaScript y está compilada con Phonegap.</w:t>
      </w:r>
    </w:p>
    <w:p w14:paraId="49AA42BC" w14:textId="77777777" w:rsidR="004366A1" w:rsidRDefault="004366A1" w:rsidP="00103C9E">
      <w:pPr>
        <w:pStyle w:val="GELParrafo"/>
      </w:pPr>
    </w:p>
    <w:p w14:paraId="6AACCC57" w14:textId="59A3CE55" w:rsidR="004366A1" w:rsidRDefault="00D2083C" w:rsidP="00103C9E">
      <w:pPr>
        <w:pStyle w:val="GELParrafo"/>
      </w:pPr>
      <w:r>
        <w:rPr>
          <w:noProof/>
          <w:lang w:val="en-US"/>
        </w:rPr>
        <mc:AlternateContent>
          <mc:Choice Requires="wps">
            <w:drawing>
              <wp:anchor distT="0" distB="0" distL="114300" distR="114300" simplePos="0" relativeHeight="251658752" behindDoc="0" locked="0" layoutInCell="1" allowOverlap="1" wp14:anchorId="30235410" wp14:editId="193971AF">
                <wp:simplePos x="0" y="0"/>
                <wp:positionH relativeFrom="column">
                  <wp:posOffset>3579495</wp:posOffset>
                </wp:positionH>
                <wp:positionV relativeFrom="paragraph">
                  <wp:posOffset>2315210</wp:posOffset>
                </wp:positionV>
                <wp:extent cx="2200275" cy="523875"/>
                <wp:effectExtent l="0" t="0" r="0" b="0"/>
                <wp:wrapNone/>
                <wp:docPr id="34" name="34 Cuadro de texto"/>
                <wp:cNvGraphicFramePr/>
                <a:graphic xmlns:a="http://schemas.openxmlformats.org/drawingml/2006/main">
                  <a:graphicData uri="http://schemas.microsoft.com/office/word/2010/wordprocessingShape">
                    <wps:wsp>
                      <wps:cNvSpPr txBox="1"/>
                      <wps:spPr>
                        <a:xfrm>
                          <a:off x="0" y="0"/>
                          <a:ext cx="22002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70918" w14:textId="4CC21E94" w:rsidR="003E3E50" w:rsidRPr="005C1299" w:rsidRDefault="003E3E50" w:rsidP="005C1299">
                            <w:pPr>
                              <w:jc w:val="center"/>
                              <w:rPr>
                                <w:rFonts w:ascii="Arial" w:hAnsi="Arial" w:cs="Arial"/>
                                <w:sz w:val="18"/>
                              </w:rPr>
                            </w:pPr>
                            <w:r w:rsidRPr="005C1299">
                              <w:rPr>
                                <w:rFonts w:ascii="Arial" w:hAnsi="Arial" w:cs="Arial"/>
                                <w:sz w:val="18"/>
                              </w:rPr>
                              <w:t xml:space="preserve">Web Service </w:t>
                            </w:r>
                            <w:del w:id="134" w:author="Andres Escobar" w:date="2013-11-20T20:55:00Z">
                              <w:r w:rsidRPr="005C1299" w:rsidDel="00F918E7">
                                <w:rPr>
                                  <w:rFonts w:ascii="Arial" w:hAnsi="Arial" w:cs="Arial"/>
                                  <w:sz w:val="18"/>
                                </w:rPr>
                                <w:delText>En TIC Confío</w:delText>
                              </w:r>
                            </w:del>
                            <w:ins w:id="135" w:author="Andres Escobar" w:date="2013-11-20T20:55:00Z">
                              <w:r w:rsidR="00F918E7">
                                <w:rPr>
                                  <w:rFonts w:ascii="Arial" w:hAnsi="Arial" w:cs="Arial"/>
                                  <w:sz w:val="18"/>
                                </w:rPr>
                                <w:t>Unidad de atención y reparación de victimas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35410" id="_x0000_t202" coordsize="21600,21600" o:spt="202" path="m,l,21600r21600,l21600,xe">
                <v:stroke joinstyle="miter"/>
                <v:path gradientshapeok="t" o:connecttype="rect"/>
              </v:shapetype>
              <v:shape id="34 Cuadro de texto" o:spid="_x0000_s1026" type="#_x0000_t202" style="position:absolute;left:0;text-align:left;margin-left:281.85pt;margin-top:182.3pt;width:173.25pt;height:4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" filled="f" stroked="f" strokeweight=".5pt">
                <v:textbox>
                  <w:txbxContent>
                    <w:p w14:paraId="5E070918" w14:textId="4CC21E94" w:rsidR="003E3E50" w:rsidRPr="005C1299" w:rsidRDefault="003E3E50" w:rsidP="005C1299">
                      <w:pPr>
                        <w:jc w:val="center"/>
                        <w:rPr>
                          <w:rFonts w:ascii="Arial" w:hAnsi="Arial" w:cs="Arial"/>
                          <w:sz w:val="18"/>
                        </w:rPr>
                      </w:pPr>
                      <w:r w:rsidRPr="005C1299">
                        <w:rPr>
                          <w:rFonts w:ascii="Arial" w:hAnsi="Arial" w:cs="Arial"/>
                          <w:sz w:val="18"/>
                        </w:rPr>
                        <w:t xml:space="preserve">Web Service </w:t>
                      </w:r>
                      <w:del w:id="136" w:author="Andres Escobar" w:date="2013-11-20T20:55:00Z">
                        <w:r w:rsidRPr="005C1299" w:rsidDel="00F918E7">
                          <w:rPr>
                            <w:rFonts w:ascii="Arial" w:hAnsi="Arial" w:cs="Arial"/>
                            <w:sz w:val="18"/>
                          </w:rPr>
                          <w:delText>En TIC Confío</w:delText>
                        </w:r>
                      </w:del>
                      <w:ins w:id="137" w:author="Andres Escobar" w:date="2013-11-20T20:55:00Z">
                        <w:r w:rsidR="00F918E7">
                          <w:rPr>
                            <w:rFonts w:ascii="Arial" w:hAnsi="Arial" w:cs="Arial"/>
                            <w:sz w:val="18"/>
                          </w:rPr>
                          <w:t>Unidad de atención y reparación de victimas</w:t>
                        </w:r>
                      </w:ins>
                    </w:p>
                  </w:txbxContent>
                </v:textbox>
              </v:shape>
            </w:pict>
          </mc:Fallback>
        </mc:AlternateContent>
      </w:r>
      <w:del w:id="138" w:author="Andres Escobar" w:date="2013-11-20T20:55:00Z">
        <w:r w:rsidR="005C1299" w:rsidDel="00D2083C">
          <w:rPr>
            <w:noProof/>
            <w:lang w:val="en-US"/>
          </w:rPr>
          <mc:AlternateContent>
            <mc:Choice Requires="wps">
              <w:drawing>
                <wp:anchor distT="0" distB="0" distL="114300" distR="114300" simplePos="0" relativeHeight="251656704" behindDoc="0" locked="0" layoutInCell="1" allowOverlap="1" wp14:anchorId="387E89DB" wp14:editId="7C2F721C">
                  <wp:simplePos x="0" y="0"/>
                  <wp:positionH relativeFrom="column">
                    <wp:posOffset>3463290</wp:posOffset>
                  </wp:positionH>
                  <wp:positionV relativeFrom="paragraph">
                    <wp:posOffset>2332545</wp:posOffset>
                  </wp:positionV>
                  <wp:extent cx="2220595" cy="569595"/>
                  <wp:effectExtent l="0" t="0" r="0" b="1905"/>
                  <wp:wrapNone/>
                  <wp:docPr id="31" name="31 Cuadro de texto"/>
                  <wp:cNvGraphicFramePr/>
                  <a:graphic xmlns:a="http://schemas.openxmlformats.org/drawingml/2006/main">
                    <a:graphicData uri="http://schemas.microsoft.com/office/word/2010/wordprocessingShape">
                      <wps:wsp>
                        <wps:cNvSpPr txBox="1"/>
                        <wps:spPr>
                          <a:xfrm>
                            <a:off x="0" y="0"/>
                            <a:ext cx="2220595" cy="569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C854C" w14:textId="72523E8A" w:rsidR="003E3E50" w:rsidRPr="005C1299" w:rsidRDefault="003E3E50" w:rsidP="005C1299">
                              <w:pPr>
                                <w:jc w:val="center"/>
                                <w:rPr>
                                  <w:rFonts w:ascii="Arial" w:hAnsi="Arial" w:cs="Arial"/>
                                </w:rPr>
                              </w:pPr>
                              <w:r w:rsidRPr="005C1299">
                                <w:rPr>
                                  <w:rFonts w:ascii="Arial" w:hAnsi="Arial" w:cs="Arial"/>
                                </w:rPr>
                                <w:t>http://www.enticconfio.gov.co/rest/consultarTipsConducta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E89DB" id="31 Cuadro de texto" o:spid="_x0000_s1027" type="#_x0000_t202" style="position:absolute;left:0;text-align:left;margin-left:272.7pt;margin-top:183.65pt;width:174.85pt;height:44.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" filled="f" stroked="f" strokeweight=".5pt">
                  <v:textbox>
                    <w:txbxContent>
                      <w:p w14:paraId="400C854C" w14:textId="72523E8A" w:rsidR="003E3E50" w:rsidRPr="005C1299" w:rsidRDefault="003E3E50" w:rsidP="005C1299">
                        <w:pPr>
                          <w:jc w:val="center"/>
                          <w:rPr>
                            <w:rFonts w:ascii="Arial" w:hAnsi="Arial" w:cs="Arial"/>
                          </w:rPr>
                        </w:pPr>
                        <w:r w:rsidRPr="005C1299">
                          <w:rPr>
                            <w:rFonts w:ascii="Arial" w:hAnsi="Arial" w:cs="Arial"/>
                          </w:rPr>
                          <w:t>http://www.enticconfio.gov.co/rest/consultarTipsConducta</w:t>
                        </w:r>
                      </w:p>
                    </w:txbxContent>
                  </v:textbox>
                </v:shape>
              </w:pict>
            </mc:Fallback>
          </mc:AlternateContent>
        </w:r>
      </w:del>
      <w:r w:rsidR="005C1299">
        <w:rPr>
          <w:noProof/>
          <w:lang w:val="en-US"/>
        </w:rPr>
        <mc:AlternateContent>
          <mc:Choice Requires="wps">
            <w:drawing>
              <wp:anchor distT="0" distB="0" distL="114300" distR="114300" simplePos="0" relativeHeight="251682816" behindDoc="0" locked="0" layoutInCell="1" allowOverlap="1" wp14:anchorId="2740150A" wp14:editId="60A73152">
                <wp:simplePos x="0" y="0"/>
                <wp:positionH relativeFrom="column">
                  <wp:posOffset>-183342</wp:posOffset>
                </wp:positionH>
                <wp:positionV relativeFrom="paragraph">
                  <wp:posOffset>1149301</wp:posOffset>
                </wp:positionV>
                <wp:extent cx="1888177" cy="320634"/>
                <wp:effectExtent l="0" t="0" r="0" b="3810"/>
                <wp:wrapNone/>
                <wp:docPr id="33" name="33 Cuadro de texto"/>
                <wp:cNvGraphicFramePr/>
                <a:graphic xmlns:a="http://schemas.openxmlformats.org/drawingml/2006/main">
                  <a:graphicData uri="http://schemas.microsoft.com/office/word/2010/wordprocessingShape">
                    <wps:wsp>
                      <wps:cNvSpPr txBox="1"/>
                      <wps:spPr>
                        <a:xfrm>
                          <a:off x="0" y="0"/>
                          <a:ext cx="1888177" cy="320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FFF92" w14:textId="6936D384" w:rsidR="003E3E50" w:rsidRPr="005C1299" w:rsidRDefault="003E3E50" w:rsidP="005C1299">
                            <w:pPr>
                              <w:jc w:val="center"/>
                              <w:rPr>
                                <w:rFonts w:ascii="Arial" w:hAnsi="Arial" w:cs="Arial"/>
                              </w:rPr>
                            </w:pPr>
                            <w:r>
                              <w:rPr>
                                <w:rFonts w:ascii="Arial" w:hAnsi="Arial" w:cs="Arial"/>
                              </w:rPr>
                              <w:t>iOS 5.X o superior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150A" id="33 Cuadro de texto" o:spid="_x0000_s1028" type="#_x0000_t202" style="position:absolute;left:0;text-align:left;margin-left:-14.45pt;margin-top:90.5pt;width:148.7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" filled="f" stroked="f" strokeweight=".5pt">
                <v:textbox>
                  <w:txbxContent>
                    <w:p w14:paraId="4DEFFF92" w14:textId="6936D384" w:rsidR="003E3E50" w:rsidRPr="005C1299" w:rsidRDefault="003E3E50" w:rsidP="005C1299">
                      <w:pPr>
                        <w:jc w:val="center"/>
                        <w:rPr>
                          <w:rFonts w:ascii="Arial" w:hAnsi="Arial" w:cs="Arial"/>
                        </w:rPr>
                      </w:pPr>
                      <w:r>
                        <w:rPr>
                          <w:rFonts w:ascii="Arial" w:hAnsi="Arial" w:cs="Arial"/>
                        </w:rPr>
                        <w:t>iOS 5.X o superior</w:t>
                      </w:r>
                    </w:p>
                  </w:txbxContent>
                </v:textbox>
              </v:shape>
            </w:pict>
          </mc:Fallback>
        </mc:AlternateContent>
      </w:r>
      <w:r w:rsidR="005C1299">
        <w:rPr>
          <w:noProof/>
          <w:lang w:val="en-US"/>
        </w:rPr>
        <mc:AlternateContent>
          <mc:Choice Requires="wps">
            <w:drawing>
              <wp:anchor distT="0" distB="0" distL="114300" distR="114300" simplePos="0" relativeHeight="251680768" behindDoc="0" locked="0" layoutInCell="1" allowOverlap="1" wp14:anchorId="0EA3A5C8" wp14:editId="18DFE2B7">
                <wp:simplePos x="0" y="0"/>
                <wp:positionH relativeFrom="column">
                  <wp:posOffset>-86393</wp:posOffset>
                </wp:positionH>
                <wp:positionV relativeFrom="paragraph">
                  <wp:posOffset>2623836</wp:posOffset>
                </wp:positionV>
                <wp:extent cx="1888177" cy="320634"/>
                <wp:effectExtent l="0" t="0" r="0" b="3810"/>
                <wp:wrapNone/>
                <wp:docPr id="32" name="32 Cuadro de texto"/>
                <wp:cNvGraphicFramePr/>
                <a:graphic xmlns:a="http://schemas.openxmlformats.org/drawingml/2006/main">
                  <a:graphicData uri="http://schemas.microsoft.com/office/word/2010/wordprocessingShape">
                    <wps:wsp>
                      <wps:cNvSpPr txBox="1"/>
                      <wps:spPr>
                        <a:xfrm>
                          <a:off x="0" y="0"/>
                          <a:ext cx="1888177" cy="320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58749" w14:textId="1346D74E" w:rsidR="003E3E50" w:rsidRPr="005C1299" w:rsidRDefault="003E3E50" w:rsidP="005C1299">
                            <w:pPr>
                              <w:jc w:val="center"/>
                              <w:rPr>
                                <w:rFonts w:ascii="Arial" w:hAnsi="Arial" w:cs="Arial"/>
                              </w:rPr>
                            </w:pPr>
                            <w:r>
                              <w:rPr>
                                <w:rFonts w:ascii="Arial" w:hAnsi="Arial" w:cs="Arial"/>
                              </w:rPr>
                              <w:t xml:space="preserve">Android </w:t>
                            </w:r>
                            <w:ins w:id="139" w:author="Andres Escobar" w:date="2013-11-20T20:55:00Z">
                              <w:r w:rsidR="00F918E7">
                                <w:rPr>
                                  <w:rFonts w:ascii="Arial" w:hAnsi="Arial" w:cs="Arial"/>
                                </w:rPr>
                                <w:t>3</w:t>
                              </w:r>
                            </w:ins>
                            <w:del w:id="140" w:author="Andres Escobar" w:date="2013-11-20T20:55:00Z">
                              <w:r w:rsidDel="00F918E7">
                                <w:rPr>
                                  <w:rFonts w:ascii="Arial" w:hAnsi="Arial" w:cs="Arial"/>
                                </w:rPr>
                                <w:delText>2</w:delText>
                              </w:r>
                            </w:del>
                            <w:r>
                              <w:rPr>
                                <w:rFonts w:ascii="Arial" w:hAnsi="Arial" w:cs="Arial"/>
                              </w:rPr>
                              <w:t>.0 o superior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3A5C8" id="32 Cuadro de texto" o:spid="_x0000_s1029" type="#_x0000_t202" style="position:absolute;left:0;text-align:left;margin-left:-6.8pt;margin-top:206.6pt;width:148.7pt;height:2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" filled="f" stroked="f" strokeweight=".5pt">
                <v:textbox>
                  <w:txbxContent>
                    <w:p w14:paraId="2AB58749" w14:textId="1346D74E" w:rsidR="003E3E50" w:rsidRPr="005C1299" w:rsidRDefault="003E3E50" w:rsidP="005C1299">
                      <w:pPr>
                        <w:jc w:val="center"/>
                        <w:rPr>
                          <w:rFonts w:ascii="Arial" w:hAnsi="Arial" w:cs="Arial"/>
                        </w:rPr>
                      </w:pPr>
                      <w:r>
                        <w:rPr>
                          <w:rFonts w:ascii="Arial" w:hAnsi="Arial" w:cs="Arial"/>
                        </w:rPr>
                        <w:t xml:space="preserve">Android </w:t>
                      </w:r>
                      <w:ins w:id="141" w:author="Andres Escobar" w:date="2013-11-20T20:55:00Z">
                        <w:r w:rsidR="00F918E7">
                          <w:rPr>
                            <w:rFonts w:ascii="Arial" w:hAnsi="Arial" w:cs="Arial"/>
                          </w:rPr>
                          <w:t>3</w:t>
                        </w:r>
                      </w:ins>
                      <w:del w:id="142" w:author="Andres Escobar" w:date="2013-11-20T20:55:00Z">
                        <w:r w:rsidDel="00F918E7">
                          <w:rPr>
                            <w:rFonts w:ascii="Arial" w:hAnsi="Arial" w:cs="Arial"/>
                          </w:rPr>
                          <w:delText>2</w:delText>
                        </w:r>
                      </w:del>
                      <w:r>
                        <w:rPr>
                          <w:rFonts w:ascii="Arial" w:hAnsi="Arial" w:cs="Arial"/>
                        </w:rPr>
                        <w:t>.0 o superior</w:t>
                      </w:r>
                    </w:p>
                  </w:txbxContent>
                </v:textbox>
              </v:shape>
            </w:pict>
          </mc:Fallback>
        </mc:AlternateContent>
      </w:r>
      <w:r w:rsidR="005C1299">
        <w:rPr>
          <w:noProof/>
          <w:lang w:val="en-US"/>
        </w:rPr>
        <w:drawing>
          <wp:anchor distT="0" distB="0" distL="114300" distR="114300" simplePos="0" relativeHeight="251670528" behindDoc="0" locked="0" layoutInCell="1" allowOverlap="1" wp14:anchorId="1AB62B2C" wp14:editId="59906563">
            <wp:simplePos x="0" y="0"/>
            <wp:positionH relativeFrom="column">
              <wp:posOffset>257175</wp:posOffset>
            </wp:positionH>
            <wp:positionV relativeFrom="paragraph">
              <wp:posOffset>1616710</wp:posOffset>
            </wp:positionV>
            <wp:extent cx="1009015" cy="1009015"/>
            <wp:effectExtent l="0" t="0" r="635" b="635"/>
            <wp:wrapNone/>
            <wp:docPr id="27" name="Imagen 27" descr="http://www.blogdecelulares.com.ar/wp-content/uploads/2012/03/andro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decelulares.com.ar/wp-content/uploads/2012/03/android-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5C1299">
        <w:rPr>
          <w:noProof/>
          <w:lang w:val="en-US"/>
        </w:rPr>
        <w:drawing>
          <wp:anchor distT="0" distB="0" distL="114300" distR="114300" simplePos="0" relativeHeight="251669504" behindDoc="0" locked="0" layoutInCell="1" allowOverlap="1" wp14:anchorId="2E041C0D" wp14:editId="0536EC2C">
            <wp:simplePos x="0" y="0"/>
            <wp:positionH relativeFrom="column">
              <wp:posOffset>127000</wp:posOffset>
            </wp:positionH>
            <wp:positionV relativeFrom="paragraph">
              <wp:posOffset>1270</wp:posOffset>
            </wp:positionV>
            <wp:extent cx="1246505" cy="1246505"/>
            <wp:effectExtent l="0" t="0" r="0" b="0"/>
            <wp:wrapNone/>
            <wp:docPr id="24" name="Imagen 24" descr="http://www.aip-barcelona.es/wp-content/uploads/2013/09/i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p-barcelona.es/wp-content/uploads/2013/09/ios-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6505" cy="1246505"/>
                    </a:xfrm>
                    <a:prstGeom prst="rect">
                      <a:avLst/>
                    </a:prstGeom>
                    <a:noFill/>
                    <a:ln>
                      <a:noFill/>
                    </a:ln>
                  </pic:spPr>
                </pic:pic>
              </a:graphicData>
            </a:graphic>
            <wp14:sizeRelH relativeFrom="page">
              <wp14:pctWidth>0</wp14:pctWidth>
            </wp14:sizeRelH>
            <wp14:sizeRelV relativeFrom="page">
              <wp14:pctHeight>0</wp14:pctHeight>
            </wp14:sizeRelV>
          </wp:anchor>
        </w:drawing>
      </w:r>
      <w:r w:rsidR="005C1299">
        <w:rPr>
          <w:noProof/>
          <w:lang w:val="en-US"/>
        </w:rPr>
        <mc:AlternateContent>
          <mc:Choice Requires="wps">
            <w:drawing>
              <wp:anchor distT="0" distB="0" distL="114300" distR="114300" simplePos="0" relativeHeight="251677696" behindDoc="0" locked="0" layoutInCell="1" allowOverlap="1" wp14:anchorId="5EAE4051" wp14:editId="0A4D2716">
                <wp:simplePos x="0" y="0"/>
                <wp:positionH relativeFrom="column">
                  <wp:posOffset>1267394</wp:posOffset>
                </wp:positionH>
                <wp:positionV relativeFrom="paragraph">
                  <wp:posOffset>1317056</wp:posOffset>
                </wp:positionV>
                <wp:extent cx="2766060" cy="748640"/>
                <wp:effectExtent l="0" t="0" r="15240" b="33020"/>
                <wp:wrapNone/>
                <wp:docPr id="30" name="30 Conector angular"/>
                <wp:cNvGraphicFramePr/>
                <a:graphic xmlns:a="http://schemas.openxmlformats.org/drawingml/2006/main">
                  <a:graphicData uri="http://schemas.microsoft.com/office/word/2010/wordprocessingShape">
                    <wps:wsp>
                      <wps:cNvCnPr/>
                      <wps:spPr>
                        <a:xfrm flipV="1">
                          <a:off x="0" y="0"/>
                          <a:ext cx="2766060" cy="7486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55918" id="_x0000_t34" coordsize="21600,21600" o:spt="34" o:oned="t" adj="10800" path="m,l@0,0@0,21600,21600,21600e" filled="f">
                <v:stroke joinstyle="miter"/>
                <v:formulas>
                  <v:f eqn="val #0"/>
                </v:formulas>
                <v:path arrowok="t" fillok="f" o:connecttype="none"/>
                <v:handles>
                  <v:h position="#0,center"/>
                </v:handles>
                <o:lock v:ext="edit" shapetype="t"/>
              </v:shapetype>
              <v:shape id="30 Conector angular" o:spid="_x0000_s1026" type="#_x0000_t34" style="position:absolute;margin-left:99.8pt;margin-top:103.7pt;width:217.8pt;height:58.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" strokecolor="#4579b8 [3044]"/>
            </w:pict>
          </mc:Fallback>
        </mc:AlternateContent>
      </w:r>
      <w:r w:rsidR="005C1299">
        <w:rPr>
          <w:noProof/>
          <w:lang w:val="en-US"/>
        </w:rPr>
        <mc:AlternateContent>
          <mc:Choice Requires="wps">
            <w:drawing>
              <wp:anchor distT="0" distB="0" distL="114300" distR="114300" simplePos="0" relativeHeight="251678720" behindDoc="0" locked="0" layoutInCell="1" allowOverlap="1" wp14:anchorId="7A4076B1" wp14:editId="743E39BD">
                <wp:simplePos x="0" y="0"/>
                <wp:positionH relativeFrom="column">
                  <wp:posOffset>1267394</wp:posOffset>
                </wp:positionH>
                <wp:positionV relativeFrom="paragraph">
                  <wp:posOffset>593156</wp:posOffset>
                </wp:positionV>
                <wp:extent cx="2766538" cy="723900"/>
                <wp:effectExtent l="0" t="0" r="15240" b="19050"/>
                <wp:wrapNone/>
                <wp:docPr id="29" name="29 Conector angular"/>
                <wp:cNvGraphicFramePr/>
                <a:graphic xmlns:a="http://schemas.openxmlformats.org/drawingml/2006/main">
                  <a:graphicData uri="http://schemas.microsoft.com/office/word/2010/wordprocessingShape">
                    <wps:wsp>
                      <wps:cNvCnPr/>
                      <wps:spPr>
                        <a:xfrm>
                          <a:off x="0" y="0"/>
                          <a:ext cx="2766538" cy="7239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AF46C" id="29 Conector angular" o:spid="_x0000_s1026" type="#_x0000_t34" style="position:absolute;margin-left:99.8pt;margin-top:46.7pt;width:217.85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" strokecolor="#4579b8 [3044]"/>
            </w:pict>
          </mc:Fallback>
        </mc:AlternateContent>
      </w:r>
      <w:r w:rsidR="004366A1">
        <w:rPr>
          <w:noProof/>
          <w:lang w:val="en-US"/>
        </w:rPr>
        <w:drawing>
          <wp:anchor distT="0" distB="0" distL="114300" distR="114300" simplePos="0" relativeHeight="251676672" behindDoc="0" locked="0" layoutInCell="1" allowOverlap="1" wp14:anchorId="79D3E34F" wp14:editId="61D593B5">
            <wp:simplePos x="0" y="0"/>
            <wp:positionH relativeFrom="column">
              <wp:posOffset>3760388</wp:posOffset>
            </wp:positionH>
            <wp:positionV relativeFrom="paragraph">
              <wp:posOffset>453044</wp:posOffset>
            </wp:positionV>
            <wp:extent cx="1769110" cy="1769110"/>
            <wp:effectExtent l="0" t="0" r="2540" b="2540"/>
            <wp:wrapNone/>
            <wp:docPr id="28" name="Imagen 28" descr="http://1.bp.blogspot.com/-vuUCoKbQm_U/TZuCSquKy3I/AAAAAAAAAHU/xZdkQ83XvCA/s1600/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vuUCoKbQm_U/TZuCSquKy3I/AAAAAAAAAHU/xZdkQ83XvCA/s1600/servid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9110" cy="176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4366A1">
        <w:rPr>
          <w:noProof/>
          <w:lang w:val="en-US"/>
        </w:rPr>
        <mc:AlternateContent>
          <mc:Choice Requires="wps">
            <w:drawing>
              <wp:inline distT="0" distB="0" distL="0" distR="0" wp14:anchorId="58655272" wp14:editId="4A5FE60B">
                <wp:extent cx="5651805" cy="2861954"/>
                <wp:effectExtent l="0" t="0" r="6350" b="0"/>
                <wp:docPr id="25" name="25 Rectángulo"/>
                <wp:cNvGraphicFramePr/>
                <a:graphic xmlns:a="http://schemas.openxmlformats.org/drawingml/2006/main">
                  <a:graphicData uri="http://schemas.microsoft.com/office/word/2010/wordprocessingShape">
                    <wps:wsp>
                      <wps:cNvSpPr/>
                      <wps:spPr>
                        <a:xfrm>
                          <a:off x="0" y="0"/>
                          <a:ext cx="5651805" cy="28619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BB9204" id="25 Rectángulo" o:spid="_x0000_s1026" style="width:445pt;height:22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" fillcolor="white [3212]" stroked="f" strokeweight="2pt">
                <w10:anchorlock/>
              </v:rect>
            </w:pict>
          </mc:Fallback>
        </mc:AlternateContent>
      </w:r>
    </w:p>
    <w:p w14:paraId="02281A59" w14:textId="2CD06E11" w:rsidR="004366A1" w:rsidRDefault="004366A1" w:rsidP="00103C9E">
      <w:pPr>
        <w:pStyle w:val="GELParrafo"/>
      </w:pPr>
    </w:p>
    <w:p w14:paraId="457368D2" w14:textId="0A3001F0" w:rsidR="00103C9E" w:rsidRDefault="00103C9E" w:rsidP="00103C9E">
      <w:pPr>
        <w:pStyle w:val="NormalWeb"/>
        <w:spacing w:before="0" w:beforeAutospacing="0" w:after="0" w:afterAutospacing="0"/>
        <w:jc w:val="both"/>
        <w:rPr>
          <w:rFonts w:ascii="Arial" w:hAnsi="Arial" w:cs="Arial"/>
        </w:rPr>
      </w:pPr>
    </w:p>
    <w:p w14:paraId="77892B83" w14:textId="77777777" w:rsidR="00103C9E" w:rsidRDefault="00103C9E" w:rsidP="00103C9E">
      <w:pPr>
        <w:pStyle w:val="NormalWeb"/>
        <w:spacing w:before="0" w:beforeAutospacing="0" w:after="0" w:afterAutospacing="0"/>
        <w:jc w:val="both"/>
        <w:rPr>
          <w:rFonts w:ascii="Arial" w:hAnsi="Arial" w:cs="Arial"/>
        </w:rPr>
      </w:pPr>
    </w:p>
    <w:p w14:paraId="6457254B" w14:textId="0A5FB447" w:rsidR="00103C9E" w:rsidRPr="005C1299" w:rsidRDefault="00103C9E" w:rsidP="00103C9E">
      <w:pPr>
        <w:pStyle w:val="NormalWeb"/>
        <w:spacing w:before="0" w:beforeAutospacing="0" w:after="0" w:afterAutospacing="0"/>
        <w:jc w:val="both"/>
        <w:rPr>
          <w:rFonts w:ascii="Arial" w:hAnsi="Arial" w:cs="Arial"/>
          <w:highlight w:val="red"/>
        </w:rPr>
      </w:pPr>
      <w:r w:rsidRPr="005C1299">
        <w:rPr>
          <w:noProof/>
          <w:highlight w:val="red"/>
          <w:lang w:val="en-US" w:eastAsia="en-US"/>
        </w:rPr>
        <mc:AlternateContent>
          <mc:Choice Requires="wps">
            <w:drawing>
              <wp:anchor distT="0" distB="0" distL="114300" distR="114300" simplePos="0" relativeHeight="251668480" behindDoc="0" locked="0" layoutInCell="1" allowOverlap="1" wp14:anchorId="4FF84FB1" wp14:editId="041609DA">
                <wp:simplePos x="0" y="0"/>
                <wp:positionH relativeFrom="column">
                  <wp:posOffset>-180975</wp:posOffset>
                </wp:positionH>
                <wp:positionV relativeFrom="paragraph">
                  <wp:posOffset>3284855</wp:posOffset>
                </wp:positionV>
                <wp:extent cx="5829935" cy="635"/>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5829935" cy="635"/>
                        </a:xfrm>
                        <a:prstGeom prst="rect">
                          <a:avLst/>
                        </a:prstGeom>
                        <a:solidFill>
                          <a:prstClr val="white"/>
                        </a:solidFill>
                        <a:ln>
                          <a:noFill/>
                        </a:ln>
                        <a:effectLst/>
                      </wps:spPr>
                      <wps:txbx>
                        <w:txbxContent>
                          <w:p w14:paraId="56D261CD" w14:textId="77777777" w:rsidR="003E3E50" w:rsidRPr="00940EBC" w:rsidRDefault="003E3E50" w:rsidP="00103C9E">
                            <w:pPr>
                              <w:pStyle w:val="Descripcin"/>
                              <w:jc w:val="center"/>
                              <w:rPr>
                                <w:rFonts w:ascii="Arial" w:hAnsi="Arial" w:cs="Arial"/>
                                <w:noProof/>
                                <w:color w:val="auto"/>
                                <w:sz w:val="24"/>
                                <w:szCs w:val="24"/>
                              </w:rPr>
                            </w:pPr>
                            <w:bookmarkStart w:id="143" w:name="_Toc370119211"/>
                            <w:r w:rsidRPr="00940EBC">
                              <w:rPr>
                                <w:color w:val="auto"/>
                              </w:rPr>
                              <w:t xml:space="preserve">Ilustración </w:t>
                            </w:r>
                            <w:r w:rsidRPr="00940EBC">
                              <w:rPr>
                                <w:color w:val="auto"/>
                              </w:rPr>
                              <w:fldChar w:fldCharType="begin"/>
                            </w:r>
                            <w:r w:rsidRPr="00940EBC">
                              <w:rPr>
                                <w:color w:val="auto"/>
                              </w:rPr>
                              <w:instrText xml:space="preserve"> SEQ Ilustración \* ARABIC </w:instrText>
                            </w:r>
                            <w:r w:rsidRPr="00940EBC">
                              <w:rPr>
                                <w:color w:val="auto"/>
                              </w:rPr>
                              <w:fldChar w:fldCharType="separate"/>
                            </w:r>
                            <w:r>
                              <w:rPr>
                                <w:noProof/>
                                <w:color w:val="auto"/>
                              </w:rPr>
                              <w:t>1</w:t>
                            </w:r>
                            <w:r w:rsidRPr="00940EBC">
                              <w:rPr>
                                <w:color w:val="auto"/>
                              </w:rPr>
                              <w:fldChar w:fldCharType="end"/>
                            </w:r>
                            <w:r w:rsidRPr="00940EBC">
                              <w:rPr>
                                <w:color w:val="auto"/>
                              </w:rPr>
                              <w:t xml:space="preserve"> - Arquitectuta General - En TIC Confío</w:t>
                            </w:r>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84FB1" id="21 Cuadro de texto" o:spid="_x0000_s1030" type="#_x0000_t202" style="position:absolute;left:0;text-align:left;margin-left:-14.25pt;margin-top:258.65pt;width:459.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" stroked="f">
                <v:textbox style="mso-fit-shape-to-text:t" inset="0,0,0,0">
                  <w:txbxContent>
                    <w:p w14:paraId="56D261CD" w14:textId="77777777" w:rsidR="003E3E50" w:rsidRPr="00940EBC" w:rsidRDefault="003E3E50" w:rsidP="00103C9E">
                      <w:pPr>
                        <w:pStyle w:val="Descripcin"/>
                        <w:jc w:val="center"/>
                        <w:rPr>
                          <w:rFonts w:ascii="Arial" w:hAnsi="Arial" w:cs="Arial"/>
                          <w:noProof/>
                          <w:color w:val="auto"/>
                          <w:sz w:val="24"/>
                          <w:szCs w:val="24"/>
                        </w:rPr>
                      </w:pPr>
                      <w:bookmarkStart w:id="144" w:name="_Toc370119211"/>
                      <w:r w:rsidRPr="00940EBC">
                        <w:rPr>
                          <w:color w:val="auto"/>
                        </w:rPr>
                        <w:t xml:space="preserve">Ilustración </w:t>
                      </w:r>
                      <w:r w:rsidRPr="00940EBC">
                        <w:rPr>
                          <w:color w:val="auto"/>
                        </w:rPr>
                        <w:fldChar w:fldCharType="begin"/>
                      </w:r>
                      <w:r w:rsidRPr="00940EBC">
                        <w:rPr>
                          <w:color w:val="auto"/>
                        </w:rPr>
                        <w:instrText xml:space="preserve"> SEQ Ilustración \* ARABIC </w:instrText>
                      </w:r>
                      <w:r w:rsidRPr="00940EBC">
                        <w:rPr>
                          <w:color w:val="auto"/>
                        </w:rPr>
                        <w:fldChar w:fldCharType="separate"/>
                      </w:r>
                      <w:r>
                        <w:rPr>
                          <w:noProof/>
                          <w:color w:val="auto"/>
                        </w:rPr>
                        <w:t>1</w:t>
                      </w:r>
                      <w:r w:rsidRPr="00940EBC">
                        <w:rPr>
                          <w:color w:val="auto"/>
                        </w:rPr>
                        <w:fldChar w:fldCharType="end"/>
                      </w:r>
                      <w:r w:rsidRPr="00940EBC">
                        <w:rPr>
                          <w:color w:val="auto"/>
                        </w:rPr>
                        <w:t xml:space="preserve"> - Arquitectuta General - En TIC Confío</w:t>
                      </w:r>
                      <w:bookmarkEnd w:id="144"/>
                    </w:p>
                  </w:txbxContent>
                </v:textbox>
              </v:shape>
            </w:pict>
          </mc:Fallback>
        </mc:AlternateContent>
      </w:r>
    </w:p>
    <w:p w14:paraId="7DBBAD95" w14:textId="3C499A50" w:rsidR="00502480" w:rsidRPr="001F3A25" w:rsidRDefault="00502480" w:rsidP="00103C9E">
      <w:pPr>
        <w:pStyle w:val="GELTtulo1"/>
        <w:numPr>
          <w:ilvl w:val="0"/>
          <w:numId w:val="16"/>
        </w:numPr>
        <w:rPr>
          <w:rFonts w:eastAsiaTheme="minorHAnsi" w:cstheme="minorBidi"/>
          <w:bCs w:val="0"/>
          <w:color w:val="auto"/>
          <w:szCs w:val="22"/>
          <w:lang w:val="es-VE"/>
        </w:rPr>
      </w:pPr>
      <w:bookmarkStart w:id="145" w:name="_Toc354763022"/>
      <w:bookmarkStart w:id="146" w:name="_Toc370119408"/>
      <w:bookmarkStart w:id="147" w:name="_GoBack"/>
      <w:bookmarkEnd w:id="147"/>
      <w:r w:rsidRPr="001F3A25">
        <w:rPr>
          <w:rFonts w:eastAsiaTheme="minorHAnsi" w:cstheme="minorBidi"/>
          <w:bCs w:val="0"/>
          <w:color w:val="auto"/>
          <w:szCs w:val="22"/>
          <w:lang w:val="es-VE"/>
        </w:rPr>
        <w:lastRenderedPageBreak/>
        <w:t>MODELO CONCEPTUAL</w:t>
      </w:r>
      <w:bookmarkEnd w:id="145"/>
      <w:bookmarkEnd w:id="146"/>
    </w:p>
    <w:p w14:paraId="620D0BE6" w14:textId="77777777" w:rsidR="00103C9E" w:rsidRPr="00103C9E" w:rsidRDefault="00103C9E" w:rsidP="00217242">
      <w:pPr>
        <w:jc w:val="both"/>
        <w:rPr>
          <w:rFonts w:ascii="Arial" w:hAnsi="Arial"/>
          <w:lang w:val="es-ES"/>
        </w:rPr>
      </w:pPr>
      <w:r w:rsidRPr="00103C9E">
        <w:rPr>
          <w:rFonts w:ascii="Arial" w:eastAsiaTheme="minorHAnsi" w:hAnsi="Arial" w:cs="Arial"/>
          <w:position w:val="-11"/>
          <w:sz w:val="104"/>
          <w:szCs w:val="22"/>
          <w:lang w:val="es-ES" w:eastAsia="en-US"/>
        </w:rPr>
        <w:t>D</w:t>
      </w:r>
      <w:r w:rsidRPr="00103C9E">
        <w:rPr>
          <w:rFonts w:ascii="Arial" w:hAnsi="Arial"/>
          <w:lang w:val="es-ES"/>
        </w:rPr>
        <w:t>e conformidad con la política de funcionamiento del Estado con soporte en las TIC’s y desde la perspectiva de Gobierno Abierto, el Plan Vive Digital establece el desarrollo de aplicaciones que apoyen los procesos de las entidades públicas que le permitan a los ciudadanos obtener información útil, actualizada, clara y precisa.</w:t>
      </w:r>
    </w:p>
    <w:p w14:paraId="298E5078" w14:textId="77777777" w:rsidR="00103C9E" w:rsidRPr="00103C9E" w:rsidRDefault="00103C9E" w:rsidP="00103C9E">
      <w:pPr>
        <w:ind w:left="720"/>
        <w:jc w:val="both"/>
        <w:rPr>
          <w:rFonts w:ascii="Arial" w:hAnsi="Arial"/>
          <w:lang w:val="es-ES"/>
        </w:rPr>
      </w:pPr>
    </w:p>
    <w:p w14:paraId="6A8DA710" w14:textId="424B0135" w:rsidR="00103C9E" w:rsidRPr="00103C9E" w:rsidRDefault="008B4EE3" w:rsidP="00217242">
      <w:pPr>
        <w:jc w:val="both"/>
        <w:rPr>
          <w:rFonts w:ascii="Arial" w:hAnsi="Arial"/>
          <w:lang w:val="es-ES"/>
        </w:rPr>
      </w:pPr>
      <w:r>
        <w:rPr>
          <w:rFonts w:ascii="Arial" w:hAnsi="Arial"/>
          <w:lang w:val="es-ES"/>
        </w:rPr>
        <w:t>El ministerio de Tecnologías de la Información y las Comunicaciones de Colombia, su</w:t>
      </w:r>
      <w:r w:rsidRPr="008B4EE3">
        <w:rPr>
          <w:rFonts w:ascii="Arial" w:hAnsi="Arial"/>
          <w:lang w:val="es-ES"/>
        </w:rPr>
        <w:t xml:space="preserve"> Política Nacional de Uso Responsable de las TIC </w:t>
      </w:r>
      <w:r>
        <w:rPr>
          <w:rFonts w:ascii="Arial" w:hAnsi="Arial"/>
          <w:lang w:val="es-ES"/>
        </w:rPr>
        <w:t>y su Plan Vive Digital p</w:t>
      </w:r>
      <w:r w:rsidRPr="008B4EE3">
        <w:rPr>
          <w:rFonts w:ascii="Arial" w:hAnsi="Arial"/>
          <w:lang w:val="es-ES"/>
        </w:rPr>
        <w:t>or medio</w:t>
      </w:r>
      <w:r>
        <w:rPr>
          <w:rFonts w:ascii="Arial" w:hAnsi="Arial"/>
          <w:lang w:val="es-ES"/>
        </w:rPr>
        <w:t xml:space="preserve"> la política</w:t>
      </w:r>
      <w:r w:rsidRPr="008B4EE3">
        <w:rPr>
          <w:rFonts w:ascii="Arial" w:hAnsi="Arial"/>
          <w:lang w:val="es-ES"/>
        </w:rPr>
        <w:t xml:space="preserve"> </w:t>
      </w:r>
      <w:r>
        <w:rPr>
          <w:rFonts w:ascii="Arial" w:hAnsi="Arial"/>
          <w:lang w:val="es-ES"/>
        </w:rPr>
        <w:t>“</w:t>
      </w:r>
      <w:r w:rsidRPr="008B4EE3">
        <w:rPr>
          <w:rFonts w:ascii="Arial" w:hAnsi="Arial"/>
          <w:lang w:val="es-ES"/>
        </w:rPr>
        <w:t>En TIC Confío</w:t>
      </w:r>
      <w:r>
        <w:rPr>
          <w:rFonts w:ascii="Arial" w:hAnsi="Arial"/>
          <w:lang w:val="es-ES"/>
        </w:rPr>
        <w:t>”</w:t>
      </w:r>
      <w:r w:rsidRPr="008B4EE3">
        <w:rPr>
          <w:rFonts w:ascii="Arial" w:hAnsi="Arial"/>
          <w:lang w:val="es-ES"/>
        </w:rPr>
        <w:t>,  qu</w:t>
      </w:r>
      <w:r>
        <w:rPr>
          <w:rFonts w:ascii="Arial" w:hAnsi="Arial"/>
          <w:lang w:val="es-ES"/>
        </w:rPr>
        <w:t>iere</w:t>
      </w:r>
      <w:r w:rsidRPr="008B4EE3">
        <w:rPr>
          <w:rFonts w:ascii="Arial" w:hAnsi="Arial"/>
          <w:lang w:val="es-ES"/>
        </w:rPr>
        <w:t xml:space="preserve">  promover la confianza y seguridad en el uso de las TIC en Colombia</w:t>
      </w:r>
      <w:r>
        <w:rPr>
          <w:rFonts w:ascii="Arial" w:hAnsi="Arial"/>
          <w:lang w:val="es-ES"/>
        </w:rPr>
        <w:t>, con</w:t>
      </w:r>
      <w:r w:rsidRPr="008B4EE3">
        <w:rPr>
          <w:rFonts w:ascii="Arial" w:hAnsi="Arial"/>
          <w:lang w:val="es-ES"/>
        </w:rPr>
        <w:t xml:space="preserve"> la convicción de que las TIC no son malas PER SE,</w:t>
      </w:r>
      <w:r>
        <w:rPr>
          <w:rFonts w:ascii="Arial" w:hAnsi="Arial"/>
          <w:lang w:val="es-ES"/>
        </w:rPr>
        <w:t xml:space="preserve"> sino que lo</w:t>
      </w:r>
      <w:r w:rsidRPr="008B4EE3">
        <w:rPr>
          <w:rFonts w:ascii="Arial" w:hAnsi="Arial"/>
          <w:lang w:val="es-ES"/>
        </w:rPr>
        <w:t xml:space="preserve"> malo es</w:t>
      </w:r>
      <w:r>
        <w:rPr>
          <w:rFonts w:ascii="Arial" w:hAnsi="Arial"/>
          <w:lang w:val="es-ES"/>
        </w:rPr>
        <w:t>tá en</w:t>
      </w:r>
      <w:r w:rsidRPr="008B4EE3">
        <w:rPr>
          <w:rFonts w:ascii="Arial" w:hAnsi="Arial"/>
          <w:lang w:val="es-ES"/>
        </w:rPr>
        <w:t xml:space="preserve"> el uso que </w:t>
      </w:r>
      <w:r>
        <w:rPr>
          <w:rFonts w:ascii="Arial" w:hAnsi="Arial"/>
          <w:lang w:val="es-ES"/>
        </w:rPr>
        <w:t>puede dárseles</w:t>
      </w:r>
      <w:r w:rsidRPr="008B4EE3">
        <w:rPr>
          <w:rFonts w:ascii="Arial" w:hAnsi="Arial"/>
          <w:lang w:val="es-ES"/>
        </w:rPr>
        <w:t>.</w:t>
      </w:r>
      <w:r>
        <w:rPr>
          <w:rFonts w:ascii="Arial" w:hAnsi="Arial"/>
          <w:lang w:val="es-ES"/>
        </w:rPr>
        <w:t xml:space="preserve"> Existe el </w:t>
      </w:r>
      <w:r w:rsidRPr="008B4EE3">
        <w:rPr>
          <w:rFonts w:ascii="Arial" w:hAnsi="Arial"/>
          <w:lang w:val="es-ES"/>
        </w:rPr>
        <w:t>compromiso</w:t>
      </w:r>
      <w:r>
        <w:rPr>
          <w:rFonts w:ascii="Arial" w:hAnsi="Arial"/>
          <w:lang w:val="es-ES"/>
        </w:rPr>
        <w:t xml:space="preserve"> institucional</w:t>
      </w:r>
      <w:r w:rsidRPr="008B4EE3">
        <w:rPr>
          <w:rFonts w:ascii="Arial" w:hAnsi="Arial"/>
          <w:lang w:val="es-ES"/>
        </w:rPr>
        <w:t xml:space="preserve"> </w:t>
      </w:r>
      <w:r>
        <w:rPr>
          <w:rFonts w:ascii="Arial" w:hAnsi="Arial"/>
          <w:lang w:val="es-ES"/>
        </w:rPr>
        <w:t>de</w:t>
      </w:r>
      <w:r w:rsidRPr="008B4EE3">
        <w:rPr>
          <w:rFonts w:ascii="Arial" w:hAnsi="Arial"/>
          <w:lang w:val="es-ES"/>
        </w:rPr>
        <w:t xml:space="preserve"> hacer  y promover usos increíbles, productivos, creativos, seguros, respetuosos y responsables </w:t>
      </w:r>
      <w:r>
        <w:rPr>
          <w:rFonts w:ascii="Arial" w:hAnsi="Arial"/>
          <w:lang w:val="es-ES"/>
        </w:rPr>
        <w:t>de las TIC;  que mejoren la</w:t>
      </w:r>
      <w:r w:rsidRPr="008B4EE3">
        <w:rPr>
          <w:rFonts w:ascii="Arial" w:hAnsi="Arial"/>
          <w:lang w:val="es-ES"/>
        </w:rPr>
        <w:t xml:space="preserve"> calidad de vida de todos los colombianos</w:t>
      </w:r>
      <w:del w:id="148" w:author="Andres Escobar" w:date="2013-11-20T20:58:00Z">
        <w:r w:rsidDel="00B909E0">
          <w:rPr>
            <w:rStyle w:val="Refdenotaalpie"/>
            <w:rFonts w:ascii="Arial" w:hAnsi="Arial"/>
            <w:lang w:val="es-ES"/>
          </w:rPr>
          <w:footnoteReference w:id="1"/>
        </w:r>
      </w:del>
      <w:r w:rsidRPr="008B4EE3">
        <w:rPr>
          <w:rFonts w:ascii="Arial" w:hAnsi="Arial"/>
          <w:lang w:val="es-ES"/>
        </w:rPr>
        <w:t>.</w:t>
      </w:r>
      <w:r>
        <w:rPr>
          <w:rFonts w:ascii="Arial" w:hAnsi="Arial"/>
          <w:lang w:val="es-ES"/>
        </w:rPr>
        <w:t xml:space="preserve"> </w:t>
      </w:r>
    </w:p>
    <w:p w14:paraId="0D9D6B87" w14:textId="77777777" w:rsidR="00103C9E" w:rsidRPr="00103C9E" w:rsidRDefault="00103C9E" w:rsidP="00217242">
      <w:pPr>
        <w:ind w:left="228"/>
        <w:jc w:val="both"/>
        <w:rPr>
          <w:rFonts w:ascii="Arial" w:hAnsi="Arial"/>
          <w:lang w:val="es-ES"/>
        </w:rPr>
      </w:pPr>
    </w:p>
    <w:p w14:paraId="3F6EC306" w14:textId="5D9BEFCA" w:rsidR="00217242" w:rsidRDefault="008B4EE3" w:rsidP="00217242">
      <w:pPr>
        <w:pStyle w:val="GELParrafo"/>
        <w:rPr>
          <w:ins w:id="153" w:author="Andres Escobar" w:date="2013-11-20T20:57:00Z"/>
        </w:rPr>
      </w:pPr>
      <w:r>
        <w:t xml:space="preserve">De acuerdo con lo anterior </w:t>
      </w:r>
      <w:del w:id="154" w:author="Andres Escobar" w:date="2013-11-20T20:57:00Z">
        <w:r w:rsidDel="00B909E0">
          <w:delText>en el marco de</w:delText>
        </w:r>
        <w:r w:rsidR="00217242" w:rsidDel="00B909E0">
          <w:delText xml:space="preserve">l proyecto </w:delText>
        </w:r>
        <w:r w:rsidR="00217242" w:rsidRPr="00F835BC" w:rsidDel="00B909E0">
          <w:delText xml:space="preserve">el proyecto </w:delText>
        </w:r>
        <w:r w:rsidR="00217242" w:rsidRPr="00FE4B26" w:rsidDel="00B909E0">
          <w:rPr>
            <w:b/>
            <w:bCs/>
          </w:rPr>
          <w:delText>IMPLEMENTACIÓN DE APLICACIONES WEB Y MÓVILES BAJO UN MODELO DE DESARROLLO DE APLICACIONES ÁGIL Y PARTICIPATIVO PARA EL PROGRAMA AGENDA DE CONECTIVIDAD – ESTRATEGIA GOBIERNO EN LÍNEA, EN EL MARCO DEL PLAN VIVE DIGITA</w:delText>
        </w:r>
        <w:r w:rsidR="00217242" w:rsidDel="00B909E0">
          <w:rPr>
            <w:b/>
            <w:bCs/>
          </w:rPr>
          <w:delText xml:space="preserve">L, </w:delText>
        </w:r>
        <w:r w:rsidR="00217242" w:rsidDel="00B909E0">
          <w:rPr>
            <w:bCs/>
          </w:rPr>
          <w:delText>se plantea el desarrollo de una aplicación móvil que permita la difusión de información con respecto a los riesgos en el uso de las Tecnologías de la Información y las Comunicaciones que permita prevenir al ciudadano y darle herramientas que eviten el uso equivocado de dichas tecnologías.</w:delText>
        </w:r>
      </w:del>
      <w:ins w:id="155" w:author="Andres Escobar" w:date="2013-11-20T20:57:00Z">
        <w:r w:rsidR="00B909E0">
          <w:t xml:space="preserve">se plantea el desarrollo de una aplicación móvil y un sistema web que permita la gestión y consulta de la información correspondiente a Entidades y sus ofertas que son brindadas a lo largo del territorio nacional para el acompañamiento y </w:t>
        </w:r>
      </w:ins>
      <w:ins w:id="156" w:author="Andres Escobar" w:date="2013-11-20T20:58:00Z">
        <w:r w:rsidR="00B909E0">
          <w:t>apoyo</w:t>
        </w:r>
      </w:ins>
      <w:ins w:id="157" w:author="Andres Escobar" w:date="2013-11-20T20:57:00Z">
        <w:r w:rsidR="00B909E0">
          <w:t xml:space="preserve"> de las </w:t>
        </w:r>
      </w:ins>
      <w:ins w:id="158" w:author="Andres Escobar" w:date="2013-11-20T20:58:00Z">
        <w:r w:rsidR="00B909E0">
          <w:t>víctimas</w:t>
        </w:r>
      </w:ins>
      <w:ins w:id="159" w:author="Andres Escobar" w:date="2013-11-20T20:57:00Z">
        <w:r w:rsidR="00B909E0">
          <w:t xml:space="preserve"> de la violencia</w:t>
        </w:r>
      </w:ins>
      <w:ins w:id="160" w:author="Andres Escobar" w:date="2013-11-20T20:58:00Z">
        <w:r w:rsidR="00B909E0">
          <w:t>.</w:t>
        </w:r>
      </w:ins>
    </w:p>
    <w:p w14:paraId="6577D65F" w14:textId="77777777" w:rsidR="00B909E0" w:rsidRPr="00217242" w:rsidRDefault="00B909E0" w:rsidP="00217242">
      <w:pPr>
        <w:pStyle w:val="GELParrafo"/>
      </w:pPr>
    </w:p>
    <w:p w14:paraId="33753BA8" w14:textId="77A7993D" w:rsidR="00217242" w:rsidRDefault="00217242" w:rsidP="00217242">
      <w:pPr>
        <w:jc w:val="both"/>
        <w:rPr>
          <w:rFonts w:ascii="Arial" w:hAnsi="Arial"/>
        </w:rPr>
      </w:pPr>
      <w:r>
        <w:rPr>
          <w:rFonts w:ascii="Arial" w:hAnsi="Arial"/>
        </w:rPr>
        <w:t xml:space="preserve">El </w:t>
      </w:r>
      <w:r w:rsidRPr="00C16DC8">
        <w:rPr>
          <w:rFonts w:ascii="Arial" w:hAnsi="Arial"/>
        </w:rPr>
        <w:t xml:space="preserve">Modelo Conceptual </w:t>
      </w:r>
      <w:r>
        <w:rPr>
          <w:rFonts w:ascii="Arial" w:hAnsi="Arial"/>
        </w:rPr>
        <w:t xml:space="preserve">de la </w:t>
      </w:r>
      <w:r w:rsidRPr="00600D29">
        <w:rPr>
          <w:rFonts w:ascii="Arial" w:hAnsi="Arial"/>
        </w:rPr>
        <w:t>aplicación</w:t>
      </w:r>
      <w:ins w:id="161" w:author="Andres Escobar" w:date="2013-11-20T20:58:00Z">
        <w:r w:rsidR="00B909E0">
          <w:rPr>
            <w:rFonts w:ascii="Arial" w:hAnsi="Arial"/>
          </w:rPr>
          <w:t xml:space="preserve"> OFERTA INSTITUCIONAL</w:t>
        </w:r>
      </w:ins>
      <w:del w:id="162" w:author="Andres Escobar" w:date="2013-11-20T20:58:00Z">
        <w:r w:rsidRPr="00600D29" w:rsidDel="00B909E0">
          <w:rPr>
            <w:rFonts w:ascii="Arial" w:hAnsi="Arial"/>
          </w:rPr>
          <w:delText xml:space="preserve"> </w:delText>
        </w:r>
        <w:r w:rsidDel="00B909E0">
          <w:rPr>
            <w:rFonts w:ascii="Arial" w:hAnsi="Arial"/>
          </w:rPr>
          <w:delText>En TIC Confío</w:delText>
        </w:r>
      </w:del>
      <w:r w:rsidRPr="00C16DC8">
        <w:rPr>
          <w:rFonts w:ascii="Arial" w:hAnsi="Arial"/>
        </w:rPr>
        <w:t>, tiene como fin reflejar la dimensión del trabajo a realizar desde una perspectiva de alto nivel, de tal manera que los interesados y los roles involucrados puedan tener un marco de referencia que les permita tener conocimiento sobre la estructu</w:t>
      </w:r>
      <w:r>
        <w:rPr>
          <w:rFonts w:ascii="Arial" w:hAnsi="Arial"/>
        </w:rPr>
        <w:t>ra y funcionalidad de la aplicación</w:t>
      </w:r>
      <w:r w:rsidRPr="00C16DC8">
        <w:rPr>
          <w:rFonts w:ascii="Arial" w:hAnsi="Arial"/>
        </w:rPr>
        <w:t>.</w:t>
      </w:r>
    </w:p>
    <w:p w14:paraId="337E71C0" w14:textId="77777777" w:rsidR="00217242" w:rsidRDefault="00217242" w:rsidP="00217242">
      <w:pPr>
        <w:jc w:val="both"/>
        <w:rPr>
          <w:rFonts w:ascii="Arial" w:hAnsi="Arial"/>
        </w:rPr>
      </w:pPr>
    </w:p>
    <w:p w14:paraId="14DEA4CD" w14:textId="50AC70BD" w:rsidR="00217242" w:rsidRPr="00EF7F9F" w:rsidRDefault="00217242" w:rsidP="00217242">
      <w:pPr>
        <w:jc w:val="both"/>
        <w:rPr>
          <w:rFonts w:ascii="Arial" w:hAnsi="Arial"/>
        </w:rPr>
      </w:pPr>
      <w:r w:rsidRPr="00DB7C49">
        <w:rPr>
          <w:rFonts w:ascii="Arial" w:hAnsi="Arial"/>
        </w:rPr>
        <w:t xml:space="preserve">La aplicación </w:t>
      </w:r>
      <w:r>
        <w:rPr>
          <w:rFonts w:ascii="Arial" w:hAnsi="Arial"/>
        </w:rPr>
        <w:t xml:space="preserve">funciona como interfaz entre la entidad y el usuario, por medio de la cual la entidad le comunica al usuario información importante acerca de los riesgos en el manejo de las Tecnologías de la Información y las Comunicaciones, utilizando recursos multimedia como imágenes y video, que permiten mantener al </w:t>
      </w:r>
      <w:r>
        <w:rPr>
          <w:rFonts w:ascii="Arial" w:hAnsi="Arial"/>
        </w:rPr>
        <w:lastRenderedPageBreak/>
        <w:t>usuario informado y alerta sobre las conductas de riesgo que lo hacen vulnerable a ataques y agresiones en la red.</w:t>
      </w:r>
    </w:p>
    <w:p w14:paraId="3C64FBFA" w14:textId="77777777" w:rsidR="00217242" w:rsidRPr="00EF7F9F" w:rsidRDefault="00217242" w:rsidP="00217242">
      <w:pPr>
        <w:jc w:val="both"/>
        <w:rPr>
          <w:rFonts w:ascii="Arial" w:hAnsi="Arial"/>
        </w:rPr>
      </w:pPr>
    </w:p>
    <w:p w14:paraId="5CD3354D" w14:textId="577B8EB1" w:rsidR="00F35CD5" w:rsidRPr="00F82374" w:rsidRDefault="00F82374" w:rsidP="00217242">
      <w:pPr>
        <w:jc w:val="both"/>
        <w:rPr>
          <w:rFonts w:ascii="Arial" w:hAnsi="Arial" w:cs="Arial"/>
          <w:noProof/>
          <w:lang w:eastAsia="es-CO"/>
        </w:rPr>
      </w:pPr>
      <w:r w:rsidRPr="00F82374">
        <w:rPr>
          <w:rFonts w:ascii="Arial" w:hAnsi="Arial" w:cs="Arial"/>
          <w:noProof/>
          <w:lang w:eastAsia="es-CO"/>
        </w:rPr>
        <w:t xml:space="preserve">La aplicación también le permite al usuario establecer un canal de comunicación directo con la entidad, permitiéndole solicitar conferencias acerca de los riesgos en el manejo de las TIC´s y las mejores prácticas para mitigarlos. Así mismo, la aplicación le ofrece al usuario un acceso directo al formulario único de denuncias de Pornografía Infantil como mecanismo de </w:t>
      </w:r>
      <w:r>
        <w:rPr>
          <w:rFonts w:ascii="Arial" w:hAnsi="Arial" w:cs="Arial"/>
          <w:noProof/>
          <w:lang w:eastAsia="es-CO"/>
        </w:rPr>
        <w:t>prevención y denuncia de esta problemática social.</w:t>
      </w:r>
    </w:p>
    <w:p w14:paraId="2DB0AB1B" w14:textId="77777777" w:rsidR="00F35CD5" w:rsidRDefault="00F35CD5" w:rsidP="00B942A3">
      <w:pPr>
        <w:jc w:val="center"/>
        <w:rPr>
          <w:noProof/>
          <w:lang w:eastAsia="es-CO"/>
        </w:rPr>
      </w:pPr>
    </w:p>
    <w:p w14:paraId="31B87733" w14:textId="77777777" w:rsidR="00196AFC" w:rsidRDefault="00B942A3" w:rsidP="00196AFC">
      <w:pPr>
        <w:keepNext/>
        <w:jc w:val="center"/>
      </w:pPr>
      <w:r w:rsidRPr="001F3A25">
        <w:rPr>
          <w:noProof/>
          <w:lang w:val="en-US" w:eastAsia="en-US"/>
        </w:rPr>
        <w:drawing>
          <wp:inline distT="0" distB="0" distL="0" distR="0" wp14:anchorId="5E31B5E0" wp14:editId="75523282">
            <wp:extent cx="5569528" cy="3581260"/>
            <wp:effectExtent l="0" t="0" r="0" b="635"/>
            <wp:docPr id="2" name="Imagen 2" descr="https://lh5.googleusercontent.com/6MBx5FN6Bu4OI09wm4EaXFvp_F2VYrD-mcoGm_-Ftv6faA2bnzQGWFUgEbRU2owUVI1uUtk7uCyXzC2ZhmhaNXU8qbZ-jUWJXYrn-tKuZN5YaciZJWDYNyQw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MBx5FN6Bu4OI09wm4EaXFvp_F2VYrD-mcoGm_-Ftv6faA2bnzQGWFUgEbRU2owUVI1uUtk7uCyXzC2ZhmhaNXU8qbZ-jUWJXYrn-tKuZN5YaciZJWDYNyQw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1336" cy="3582422"/>
                    </a:xfrm>
                    <a:prstGeom prst="rect">
                      <a:avLst/>
                    </a:prstGeom>
                    <a:noFill/>
                    <a:ln>
                      <a:noFill/>
                    </a:ln>
                  </pic:spPr>
                </pic:pic>
              </a:graphicData>
            </a:graphic>
          </wp:inline>
        </w:drawing>
      </w:r>
    </w:p>
    <w:p w14:paraId="38AF7DE3" w14:textId="2EB443FF" w:rsidR="007F4F7B" w:rsidRPr="001F3A25" w:rsidRDefault="00196AFC" w:rsidP="00F82374">
      <w:pPr>
        <w:pStyle w:val="Descripcin"/>
        <w:jc w:val="center"/>
        <w:rPr>
          <w:rFonts w:ascii="Arial Narrow" w:hAnsi="Arial Narrow" w:cs="Arial"/>
          <w:b w:val="0"/>
        </w:rPr>
      </w:pPr>
      <w:bookmarkStart w:id="163" w:name="_Toc370119212"/>
      <w:r w:rsidRPr="00196AFC">
        <w:rPr>
          <w:color w:val="auto"/>
        </w:rPr>
        <w:t xml:space="preserve">Ilustración </w:t>
      </w:r>
      <w:r w:rsidRPr="00196AFC">
        <w:rPr>
          <w:color w:val="auto"/>
        </w:rPr>
        <w:fldChar w:fldCharType="begin"/>
      </w:r>
      <w:r w:rsidRPr="00196AFC">
        <w:rPr>
          <w:color w:val="auto"/>
        </w:rPr>
        <w:instrText xml:space="preserve"> SEQ Ilustración \* ARABIC </w:instrText>
      </w:r>
      <w:r w:rsidRPr="00196AFC">
        <w:rPr>
          <w:color w:val="auto"/>
        </w:rPr>
        <w:fldChar w:fldCharType="separate"/>
      </w:r>
      <w:r w:rsidR="00A63645">
        <w:rPr>
          <w:noProof/>
          <w:color w:val="auto"/>
        </w:rPr>
        <w:t>2</w:t>
      </w:r>
      <w:r w:rsidRPr="00196AFC">
        <w:rPr>
          <w:color w:val="auto"/>
        </w:rPr>
        <w:fldChar w:fldCharType="end"/>
      </w:r>
      <w:r w:rsidRPr="00196AFC">
        <w:rPr>
          <w:color w:val="auto"/>
        </w:rPr>
        <w:t xml:space="preserve"> - Modelo Conceptual - En TIC Confío</w:t>
      </w:r>
      <w:bookmarkEnd w:id="163"/>
      <w:r w:rsidR="007F4F7B" w:rsidRPr="001F3A25">
        <w:rPr>
          <w:rFonts w:ascii="Arial Narrow" w:hAnsi="Arial Narrow" w:cs="Arial"/>
          <w:b w:val="0"/>
        </w:rPr>
        <w:br w:type="page"/>
      </w:r>
    </w:p>
    <w:p w14:paraId="02C33BB4" w14:textId="35A73EEE" w:rsidR="00865BD2" w:rsidRPr="00F8617B" w:rsidRDefault="00865BD2" w:rsidP="00103C9E">
      <w:pPr>
        <w:pStyle w:val="GELTtulo1"/>
        <w:numPr>
          <w:ilvl w:val="0"/>
          <w:numId w:val="16"/>
        </w:numPr>
        <w:rPr>
          <w:rFonts w:eastAsiaTheme="minorHAnsi" w:cstheme="minorBidi"/>
          <w:bCs w:val="0"/>
          <w:color w:val="auto"/>
          <w:szCs w:val="22"/>
          <w:lang w:val="es-VE"/>
        </w:rPr>
      </w:pPr>
      <w:bookmarkStart w:id="164" w:name="_Toc354498607"/>
      <w:bookmarkStart w:id="165" w:name="_Toc354763027"/>
      <w:bookmarkStart w:id="166" w:name="_Toc370119409"/>
      <w:r w:rsidRPr="00F8617B">
        <w:rPr>
          <w:rFonts w:eastAsiaTheme="minorHAnsi" w:cstheme="minorBidi"/>
          <w:bCs w:val="0"/>
          <w:color w:val="auto"/>
          <w:szCs w:val="22"/>
          <w:lang w:val="es-VE"/>
        </w:rPr>
        <w:lastRenderedPageBreak/>
        <w:t>VISTA LÓGICA (Diagrama de Componentes)</w:t>
      </w:r>
      <w:bookmarkEnd w:id="164"/>
      <w:bookmarkEnd w:id="165"/>
      <w:bookmarkEnd w:id="166"/>
    </w:p>
    <w:p w14:paraId="7533C373" w14:textId="55F2643F" w:rsidR="00F8617B" w:rsidRDefault="00E909AE" w:rsidP="00E909AE">
      <w:pPr>
        <w:pStyle w:val="NormalWeb"/>
        <w:spacing w:before="0" w:beforeAutospacing="0" w:after="0" w:afterAutospacing="0"/>
        <w:jc w:val="both"/>
        <w:rPr>
          <w:rFonts w:ascii="Arial" w:hAnsi="Arial" w:cs="Arial"/>
        </w:rPr>
      </w:pPr>
      <w:bookmarkStart w:id="167" w:name="_Toc354498615"/>
      <w:bookmarkStart w:id="168" w:name="_Toc354763035"/>
      <w:bookmarkStart w:id="169" w:name="_Toc340050816"/>
      <w:r w:rsidRPr="00E909AE">
        <w:rPr>
          <w:rFonts w:ascii="Arial" w:hAnsi="Arial" w:cs="Arial"/>
          <w:sz w:val="108"/>
          <w:szCs w:val="108"/>
        </w:rPr>
        <w:t>L</w:t>
      </w:r>
      <w:r>
        <w:rPr>
          <w:rFonts w:ascii="Arial" w:hAnsi="Arial" w:cs="Arial"/>
        </w:rPr>
        <w:t>a</w:t>
      </w:r>
      <w:r w:rsidR="00F8617B" w:rsidRPr="00F8617B">
        <w:rPr>
          <w:rFonts w:ascii="Arial" w:hAnsi="Arial" w:cs="Arial"/>
        </w:rPr>
        <w:t xml:space="preserve"> vista lógica general es una representación de la estructura de componentes, en donde se describen las piezas de software fundamentales para la arquitectura destacando el papel que desempeña dentro del diseño y la forma que  inter-opera con los otros elementos.</w:t>
      </w:r>
    </w:p>
    <w:p w14:paraId="195CB25A" w14:textId="77777777" w:rsidR="005C1299" w:rsidRDefault="005C1299" w:rsidP="00EA2635">
      <w:pPr>
        <w:pStyle w:val="NormalWeb"/>
        <w:spacing w:before="0" w:beforeAutospacing="0" w:after="0" w:afterAutospacing="0"/>
        <w:jc w:val="both"/>
        <w:rPr>
          <w:rFonts w:ascii="Arial" w:hAnsi="Arial" w:cs="Arial"/>
        </w:rPr>
      </w:pPr>
    </w:p>
    <w:p w14:paraId="1432E32A" w14:textId="58308DFC" w:rsidR="005C1299" w:rsidRPr="009338FE" w:rsidRDefault="005C1299" w:rsidP="005C1299">
      <w:pPr>
        <w:pStyle w:val="GELTtulo2"/>
        <w:numPr>
          <w:ilvl w:val="1"/>
          <w:numId w:val="16"/>
        </w:numPr>
        <w:rPr>
          <w:color w:val="auto"/>
        </w:rPr>
      </w:pPr>
      <w:bookmarkStart w:id="170" w:name="_Toc370119410"/>
      <w:r w:rsidRPr="009338FE">
        <w:rPr>
          <w:color w:val="auto"/>
        </w:rPr>
        <w:t>VISTA LÓGICA GENERAL</w:t>
      </w:r>
      <w:bookmarkEnd w:id="170"/>
    </w:p>
    <w:p w14:paraId="63198CF3" w14:textId="77777777" w:rsidR="00F8617B" w:rsidRDefault="00F8617B" w:rsidP="00EA2635">
      <w:pPr>
        <w:pStyle w:val="NormalWeb"/>
        <w:spacing w:before="0" w:beforeAutospacing="0" w:after="0" w:afterAutospacing="0"/>
        <w:jc w:val="both"/>
        <w:rPr>
          <w:rFonts w:ascii="Arial" w:hAnsi="Arial" w:cs="Arial"/>
        </w:rPr>
      </w:pPr>
      <w:r w:rsidRPr="00F8617B">
        <w:rPr>
          <w:rFonts w:ascii="Arial" w:hAnsi="Arial" w:cs="Arial"/>
        </w:rPr>
        <w:t>A continuación se describen los componentes de la vista lógica de la aplicación En TIC Confío a un alto nivel:</w:t>
      </w:r>
    </w:p>
    <w:p w14:paraId="0242D561" w14:textId="77777777" w:rsidR="009338FE" w:rsidRPr="00F8617B" w:rsidRDefault="009338FE" w:rsidP="00EA2635">
      <w:pPr>
        <w:pStyle w:val="NormalWeb"/>
        <w:spacing w:before="0" w:beforeAutospacing="0" w:after="0" w:afterAutospacing="0"/>
        <w:jc w:val="both"/>
        <w:rPr>
          <w:rFonts w:ascii="Arial" w:hAnsi="Arial" w:cs="Arial"/>
        </w:rPr>
      </w:pPr>
    </w:p>
    <w:p w14:paraId="50B0369F" w14:textId="4E131E74" w:rsidR="007C28D5" w:rsidRDefault="009338FE" w:rsidP="007C28D5">
      <w:pPr>
        <w:pStyle w:val="NormalWeb"/>
        <w:keepNext/>
        <w:spacing w:before="0" w:beforeAutospacing="0" w:after="0" w:afterAutospacing="0"/>
        <w:jc w:val="both"/>
      </w:pPr>
      <w:r w:rsidRPr="009338FE">
        <w:rPr>
          <w:rFonts w:ascii="Arial" w:hAnsi="Arial" w:cs="Arial"/>
          <w:noProof/>
          <w:highlight w:val="yellow"/>
          <w:lang w:val="en-US" w:eastAsia="en-US"/>
        </w:rPr>
        <mc:AlternateContent>
          <mc:Choice Requires="wpg">
            <w:drawing>
              <wp:anchor distT="0" distB="0" distL="114300" distR="114300" simplePos="0" relativeHeight="251710464" behindDoc="0" locked="0" layoutInCell="1" allowOverlap="1" wp14:anchorId="43FC4472" wp14:editId="002F8623">
                <wp:simplePos x="0" y="0"/>
                <wp:positionH relativeFrom="column">
                  <wp:posOffset>4488370</wp:posOffset>
                </wp:positionH>
                <wp:positionV relativeFrom="paragraph">
                  <wp:posOffset>996950</wp:posOffset>
                </wp:positionV>
                <wp:extent cx="522605" cy="332105"/>
                <wp:effectExtent l="0" t="0" r="10795" b="10795"/>
                <wp:wrapNone/>
                <wp:docPr id="57" name="6 Grupo"/>
                <wp:cNvGraphicFramePr/>
                <a:graphic xmlns:a="http://schemas.openxmlformats.org/drawingml/2006/main">
                  <a:graphicData uri="http://schemas.microsoft.com/office/word/2010/wordprocessingGroup">
                    <wpg:wgp>
                      <wpg:cNvGrpSpPr/>
                      <wpg:grpSpPr>
                        <a:xfrm>
                          <a:off x="0" y="0"/>
                          <a:ext cx="522605" cy="332105"/>
                          <a:chOff x="0" y="0"/>
                          <a:chExt cx="2376264" cy="1224136"/>
                        </a:xfrm>
                      </wpg:grpSpPr>
                      <wps:wsp>
                        <wps:cNvPr id="58" name="3 Rectángulo"/>
                        <wps:cNvSpPr/>
                        <wps:spPr>
                          <a:xfrm>
                            <a:off x="432048" y="0"/>
                            <a:ext cx="1944216" cy="12241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6CF91" w14:textId="77777777" w:rsidR="003E3E50" w:rsidRDefault="003E3E50" w:rsidP="009338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4 Rectángulo"/>
                        <wps:cNvSpPr/>
                        <wps:spPr>
                          <a:xfrm>
                            <a:off x="0" y="216024"/>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9A45E" w14:textId="77777777" w:rsidR="003E3E50" w:rsidRDefault="003E3E50" w:rsidP="009338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5 Rectángulo"/>
                        <wps:cNvSpPr/>
                        <wps:spPr>
                          <a:xfrm>
                            <a:off x="0" y="703847"/>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DE196" w14:textId="77777777" w:rsidR="003E3E50" w:rsidRDefault="003E3E50" w:rsidP="009338FE"/>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FC4472" id="6 Grupo" o:spid="_x0000_s1031" style="position:absolute;left:0;text-align:left;margin-left:353.4pt;margin-top:78.5pt;width:41.15pt;height:26.15pt;z-index:251710464;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">
                <v:rect id="3 Rectángulo" o:spid="_x0000_s1032" style="position:absolute;left:4320;width:19442;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14:paraId="2C36CF91" w14:textId="77777777" w:rsidR="003E3E50" w:rsidRDefault="003E3E50" w:rsidP="009338FE"/>
                    </w:txbxContent>
                  </v:textbox>
                </v:rect>
                <v:rect id="4 Rectángulo" o:spid="_x0000_s1033" style="position:absolute;top:2160;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IhsUA&#10;AADbAAAADwAAAGRycy9kb3ducmV2LnhtbESPQWvCQBSE70L/w/IKvZlNK0qbugaxSIsHwaSgx0f2&#10;NUmTfRuyG03/vSsIPQ4z8w2zTEfTijP1rras4DmKQRAXVtdcKvjOt9NXEM4ja2wtk4I/cpCuHiZL&#10;TLS98IHOmS9FgLBLUEHlfZdI6YqKDLrIdsTB+7G9QR9kX0rd4yXATStf4nghDdYcFirsaFNR0WSD&#10;UTDbN6eDlF32OZj5sfn43ZV5hko9PY7rdxCeRv8fvre/tIL5G9y+h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QiGxQAAANsAAAAPAAAAAAAAAAAAAAAAAJgCAABkcnMv&#10;ZG93bnJldi54bWxQSwUGAAAAAAQABAD1AAAAigMAAAAA&#10;" fillcolor="white [3212]" strokecolor="black [3213]" strokeweight="2pt">
                  <v:textbox>
                    <w:txbxContent>
                      <w:p w14:paraId="3789A45E" w14:textId="77777777" w:rsidR="003E3E50" w:rsidRDefault="003E3E50" w:rsidP="009338FE"/>
                    </w:txbxContent>
                  </v:textbox>
                </v:rect>
                <v:rect id="5 Rectángulo" o:spid="_x0000_s1034" style="position:absolute;top:7038;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rpsEA&#10;AADbAAAADwAAAGRycy9kb3ducmV2LnhtbERPTWvCQBC9C/6HZYTezMaWBkldpVhKpQchiaDHITtN&#10;0mRnQ3bV+O/dg+Dx8b5Xm9F04kKDaywrWEQxCOLS6oYrBYfie74E4Tyyxs4yKbiRg816Ollhqu2V&#10;M7rkvhIhhF2KCmrv+1RKV9Zk0EW2Jw7cnx0M+gCHSuoBryHcdPI1jhNpsOHQUGNP25rKNj8bBW/7&#10;9pRJ2ec/Z/N+bL/+f6siR6VeZuPnBwhPo3+KH+6dVpCE9eFL+A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ja6bBAAAA2wAAAA8AAAAAAAAAAAAAAAAAmAIAAGRycy9kb3du&#10;cmV2LnhtbFBLBQYAAAAABAAEAPUAAACGAwAAAAA=&#10;" fillcolor="white [3212]" strokecolor="black [3213]" strokeweight="2pt">
                  <v:textbox>
                    <w:txbxContent>
                      <w:p w14:paraId="074DE196" w14:textId="77777777" w:rsidR="003E3E50" w:rsidRDefault="003E3E50" w:rsidP="009338FE"/>
                    </w:txbxContent>
                  </v:textbox>
                </v:rect>
              </v:group>
            </w:pict>
          </mc:Fallback>
        </mc:AlternateContent>
      </w:r>
      <w:r w:rsidRPr="009338FE">
        <w:rPr>
          <w:rFonts w:ascii="Arial" w:hAnsi="Arial" w:cs="Arial"/>
          <w:noProof/>
          <w:highlight w:val="yellow"/>
          <w:lang w:val="en-US" w:eastAsia="en-US"/>
        </w:rPr>
        <mc:AlternateContent>
          <mc:Choice Requires="wpg">
            <w:drawing>
              <wp:anchor distT="0" distB="0" distL="114300" distR="114300" simplePos="0" relativeHeight="251706368" behindDoc="0" locked="0" layoutInCell="1" allowOverlap="1" wp14:anchorId="620D56B8" wp14:editId="3A398B5C">
                <wp:simplePos x="0" y="0"/>
                <wp:positionH relativeFrom="column">
                  <wp:posOffset>1797495</wp:posOffset>
                </wp:positionH>
                <wp:positionV relativeFrom="paragraph">
                  <wp:posOffset>749935</wp:posOffset>
                </wp:positionV>
                <wp:extent cx="522605" cy="332105"/>
                <wp:effectExtent l="0" t="0" r="10795" b="10795"/>
                <wp:wrapNone/>
                <wp:docPr id="49" name="6 Grupo"/>
                <wp:cNvGraphicFramePr/>
                <a:graphic xmlns:a="http://schemas.openxmlformats.org/drawingml/2006/main">
                  <a:graphicData uri="http://schemas.microsoft.com/office/word/2010/wordprocessingGroup">
                    <wpg:wgp>
                      <wpg:cNvGrpSpPr/>
                      <wpg:grpSpPr>
                        <a:xfrm>
                          <a:off x="0" y="0"/>
                          <a:ext cx="522605" cy="332105"/>
                          <a:chOff x="0" y="0"/>
                          <a:chExt cx="2376264" cy="1224136"/>
                        </a:xfrm>
                      </wpg:grpSpPr>
                      <wps:wsp>
                        <wps:cNvPr id="50" name="3 Rectángulo"/>
                        <wps:cNvSpPr/>
                        <wps:spPr>
                          <a:xfrm>
                            <a:off x="432048" y="0"/>
                            <a:ext cx="1944216" cy="12241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CC740" w14:textId="77777777" w:rsidR="003E3E50" w:rsidRDefault="003E3E50" w:rsidP="009338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4 Rectángulo"/>
                        <wps:cNvSpPr/>
                        <wps:spPr>
                          <a:xfrm>
                            <a:off x="0" y="216024"/>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A0771" w14:textId="77777777" w:rsidR="003E3E50" w:rsidRDefault="003E3E50" w:rsidP="009338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5 Rectángulo"/>
                        <wps:cNvSpPr/>
                        <wps:spPr>
                          <a:xfrm>
                            <a:off x="0" y="703847"/>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F63B3" w14:textId="77777777" w:rsidR="003E3E50" w:rsidRDefault="003E3E50" w:rsidP="009338FE"/>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0D56B8" id="_x0000_s1035" style="position:absolute;left:0;text-align:left;margin-left:141.55pt;margin-top:59.05pt;width:41.15pt;height:26.15pt;z-index:251706368;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">
                <v:rect id="3 Rectángulo" o:spid="_x0000_s1036" style="position:absolute;left:4320;width:19442;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14:paraId="73ACC740" w14:textId="77777777" w:rsidR="003E3E50" w:rsidRDefault="003E3E50" w:rsidP="009338FE"/>
                    </w:txbxContent>
                  </v:textbox>
                </v:rect>
                <v:rect id="4 Rectángulo" o:spid="_x0000_s1037" style="position:absolute;top:2160;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EgMIA&#10;AADbAAAADwAAAGRycy9kb3ducmV2LnhtbESPQYvCMBSE7wv+h/AEb2uq4iLVKKKIsgfBKujx0Tzb&#10;2ualNFHrv98ICx6HmfmGmS1aU4kHNa6wrGDQj0AQp1YXnCk4HTffExDOI2usLJOCFzlYzDtfM4y1&#10;ffKBHonPRICwi1FB7n0dS+nSnAy6vq2Jg3e1jUEfZJNJ3eAzwE0lh1H0Iw0WHBZyrGmVU1omd6Ng&#10;tC8vBynrZHs343O5vv1mxwSV6nXb5RSEp9Z/wv/tnVYwHsD7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wSAwgAAANsAAAAPAAAAAAAAAAAAAAAAAJgCAABkcnMvZG93&#10;bnJldi54bWxQSwUGAAAAAAQABAD1AAAAhwMAAAAA&#10;" fillcolor="white [3212]" strokecolor="black [3213]" strokeweight="2pt">
                  <v:textbox>
                    <w:txbxContent>
                      <w:p w14:paraId="251A0771" w14:textId="77777777" w:rsidR="003E3E50" w:rsidRDefault="003E3E50" w:rsidP="009338FE"/>
                    </w:txbxContent>
                  </v:textbox>
                </v:rect>
                <v:rect id="5 Rectángulo" o:spid="_x0000_s1038" style="position:absolute;top:7038;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a98MA&#10;AADbAAAADwAAAGRycy9kb3ducmV2LnhtbESPQYvCMBSE74L/ITzBm6arKEs1yrLLsuJBsBX0+Gie&#10;bW3zUpqo9d8bQdjjMDPfMMt1Z2pxo9aVlhV8jCMQxJnVJecKDunv6BOE88gaa8uk4EEO1qt+b4mx&#10;tnfe0y3xuQgQdjEqKLxvYildVpBBN7YNcfDOtjXog2xzqVu8B7ip5SSK5tJgyWGhwIa+C8qq5GoU&#10;THfVaS9lk/xdzexY/Vy2eZqgUsNB97UA4anz/+F3e6MVzCb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a98MAAADbAAAADwAAAAAAAAAAAAAAAACYAgAAZHJzL2Rv&#10;d25yZXYueG1sUEsFBgAAAAAEAAQA9QAAAIgDAAAAAA==&#10;" fillcolor="white [3212]" strokecolor="black [3213]" strokeweight="2pt">
                  <v:textbox>
                    <w:txbxContent>
                      <w:p w14:paraId="6F7F63B3" w14:textId="77777777" w:rsidR="003E3E50" w:rsidRDefault="003E3E50" w:rsidP="009338FE"/>
                    </w:txbxContent>
                  </v:textbox>
                </v:rect>
              </v:group>
            </w:pict>
          </mc:Fallback>
        </mc:AlternateContent>
      </w:r>
      <w:r w:rsidRPr="009338FE">
        <w:rPr>
          <w:rFonts w:ascii="Arial" w:hAnsi="Arial" w:cs="Arial"/>
          <w:noProof/>
          <w:highlight w:val="yellow"/>
          <w:lang w:val="en-US" w:eastAsia="en-US"/>
        </w:rPr>
        <mc:AlternateContent>
          <mc:Choice Requires="wpg">
            <w:drawing>
              <wp:anchor distT="0" distB="0" distL="114300" distR="114300" simplePos="0" relativeHeight="251708416" behindDoc="0" locked="0" layoutInCell="1" allowOverlap="1" wp14:anchorId="2520B8C1" wp14:editId="42D6BD4F">
                <wp:simplePos x="0" y="0"/>
                <wp:positionH relativeFrom="column">
                  <wp:posOffset>1795706</wp:posOffset>
                </wp:positionH>
                <wp:positionV relativeFrom="paragraph">
                  <wp:posOffset>2017840</wp:posOffset>
                </wp:positionV>
                <wp:extent cx="523067" cy="332105"/>
                <wp:effectExtent l="0" t="0" r="10795" b="10795"/>
                <wp:wrapNone/>
                <wp:docPr id="53" name="6 Grupo"/>
                <wp:cNvGraphicFramePr/>
                <a:graphic xmlns:a="http://schemas.openxmlformats.org/drawingml/2006/main">
                  <a:graphicData uri="http://schemas.microsoft.com/office/word/2010/wordprocessingGroup">
                    <wpg:wgp>
                      <wpg:cNvGrpSpPr/>
                      <wpg:grpSpPr>
                        <a:xfrm>
                          <a:off x="0" y="0"/>
                          <a:ext cx="523067" cy="332105"/>
                          <a:chOff x="0" y="0"/>
                          <a:chExt cx="2376264" cy="1224136"/>
                        </a:xfrm>
                      </wpg:grpSpPr>
                      <wps:wsp>
                        <wps:cNvPr id="54" name="3 Rectángulo"/>
                        <wps:cNvSpPr/>
                        <wps:spPr>
                          <a:xfrm>
                            <a:off x="432048" y="0"/>
                            <a:ext cx="1944216" cy="12241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E35B0B" w14:textId="77777777" w:rsidR="003E3E50" w:rsidRDefault="003E3E50" w:rsidP="009338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4 Rectángulo"/>
                        <wps:cNvSpPr/>
                        <wps:spPr>
                          <a:xfrm>
                            <a:off x="0" y="216024"/>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135FF" w14:textId="77777777" w:rsidR="003E3E50" w:rsidRDefault="003E3E50" w:rsidP="009338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5 Rectángulo"/>
                        <wps:cNvSpPr/>
                        <wps:spPr>
                          <a:xfrm>
                            <a:off x="0" y="703847"/>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0FF8F7" w14:textId="77777777" w:rsidR="003E3E50" w:rsidRDefault="003E3E50" w:rsidP="009338FE"/>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20B8C1" id="_x0000_s1039" style="position:absolute;left:0;text-align:left;margin-left:141.4pt;margin-top:158.9pt;width:41.2pt;height:26.15pt;z-index:251708416;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">
                <v:rect id="3 Rectángulo" o:spid="_x0000_s1040" style="position:absolute;left:4320;width:19442;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8gsUA&#10;AADbAAAADwAAAGRycy9kb3ducmV2LnhtbESPT2sCMRTE74LfIbxCL6LZSiu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yCxQAAANsAAAAPAAAAAAAAAAAAAAAAAJgCAABkcnMv&#10;ZG93bnJldi54bWxQSwUGAAAAAAQABAD1AAAAigMAAAAA&#10;" filled="f" strokecolor="black [3213]" strokeweight="2pt">
                  <v:textbox>
                    <w:txbxContent>
                      <w:p w14:paraId="20E35B0B" w14:textId="77777777" w:rsidR="003E3E50" w:rsidRDefault="003E3E50" w:rsidP="009338FE"/>
                    </w:txbxContent>
                  </v:textbox>
                </v:rect>
                <v:rect id="4 Rectángulo" o:spid="_x0000_s1041" style="position:absolute;top:2160;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gCg8QA&#10;AADbAAAADwAAAGRycy9kb3ducmV2LnhtbESPQWvCQBSE7wX/w/IKvTWbtqRIdJViKZUeBBNBj4/s&#10;M0mTfRuyaxL/fVcoeBxm5htmuZ5MKwbqXW1ZwUsUgyAurK65VHDIv57nIJxH1thaJgVXcrBezR6W&#10;mGo78p6GzJciQNilqKDyvkuldEVFBl1kO+LgnW1v0AfZl1L3OAa4aeVrHL9LgzWHhQo72lRUNNnF&#10;KHjbNae9lF32fTHJsfn8/SnzDJV6epw+FiA8Tf4e/m9vtYIkgdu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AoPEAAAA2wAAAA8AAAAAAAAAAAAAAAAAmAIAAGRycy9k&#10;b3ducmV2LnhtbFBLBQYAAAAABAAEAPUAAACJAwAAAAA=&#10;" fillcolor="white [3212]" strokecolor="black [3213]" strokeweight="2pt">
                  <v:textbox>
                    <w:txbxContent>
                      <w:p w14:paraId="258135FF" w14:textId="77777777" w:rsidR="003E3E50" w:rsidRDefault="003E3E50" w:rsidP="009338FE"/>
                    </w:txbxContent>
                  </v:textbox>
                </v:rect>
                <v:rect id="5 Rectángulo" o:spid="_x0000_s1042" style="position:absolute;top:7038;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qc9MMA&#10;AADbAAAADwAAAGRycy9kb3ducmV2LnhtbESPQYvCMBSE74L/ITxhb5q6oizVKKIsLh4WbAU9Pppn&#10;W9u8lCZq/fcbQdjjMDPfMItVZ2pxp9aVlhWMRxEI4szqknMFx/R7+AXCeWSNtWVS8CQHq2W/t8BY&#10;2wcf6J74XAQIuxgVFN43sZQuK8igG9mGOHgX2xr0Qba51C0+AtzU8jOKZtJgyWGhwIY2BWVVcjMK&#10;Jr/V+SBlk+xuZnqqttd9niao1MegW89BeOr8f/jd/tEKpjN4fQ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qc9MMAAADbAAAADwAAAAAAAAAAAAAAAACYAgAAZHJzL2Rv&#10;d25yZXYueG1sUEsFBgAAAAAEAAQA9QAAAIgDAAAAAA==&#10;" fillcolor="white [3212]" strokecolor="black [3213]" strokeweight="2pt">
                  <v:textbox>
                    <w:txbxContent>
                      <w:p w14:paraId="710FF8F7" w14:textId="77777777" w:rsidR="003E3E50" w:rsidRDefault="003E3E50" w:rsidP="009338FE"/>
                    </w:txbxContent>
                  </v:textbox>
                </v:rect>
              </v:group>
            </w:pict>
          </mc:Fallback>
        </mc:AlternateContent>
      </w:r>
      <w:r>
        <w:rPr>
          <w:rFonts w:ascii="Arial" w:hAnsi="Arial" w:cs="Arial"/>
          <w:noProof/>
          <w:lang w:val="en-US" w:eastAsia="en-US"/>
        </w:rPr>
        <mc:AlternateContent>
          <mc:Choice Requires="wps">
            <w:drawing>
              <wp:anchor distT="0" distB="0" distL="114300" distR="114300" simplePos="0" relativeHeight="251704320" behindDoc="0" locked="0" layoutInCell="1" allowOverlap="1" wp14:anchorId="1FF88CB8" wp14:editId="64988037">
                <wp:simplePos x="0" y="0"/>
                <wp:positionH relativeFrom="column">
                  <wp:posOffset>2383674</wp:posOffset>
                </wp:positionH>
                <wp:positionV relativeFrom="paragraph">
                  <wp:posOffset>1128296</wp:posOffset>
                </wp:positionV>
                <wp:extent cx="1092529" cy="463138"/>
                <wp:effectExtent l="0" t="0" r="69850" b="70485"/>
                <wp:wrapNone/>
                <wp:docPr id="48" name="48 Conector recto de flecha"/>
                <wp:cNvGraphicFramePr/>
                <a:graphic xmlns:a="http://schemas.openxmlformats.org/drawingml/2006/main">
                  <a:graphicData uri="http://schemas.microsoft.com/office/word/2010/wordprocessingShape">
                    <wps:wsp>
                      <wps:cNvCnPr/>
                      <wps:spPr>
                        <a:xfrm>
                          <a:off x="0" y="0"/>
                          <a:ext cx="1092529" cy="4631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220C12" id="_x0000_t32" coordsize="21600,21600" o:spt="32" o:oned="t" path="m,l21600,21600e" filled="f">
                <v:path arrowok="t" fillok="f" o:connecttype="none"/>
                <o:lock v:ext="edit" shapetype="t"/>
              </v:shapetype>
              <v:shape id="48 Conector recto de flecha" o:spid="_x0000_s1026" type="#_x0000_t32" style="position:absolute;margin-left:187.7pt;margin-top:88.85pt;width:86.05pt;height:36.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" strokecolor="#4579b8 [3044]">
                <v:stroke endarrow="open"/>
              </v:shape>
            </w:pict>
          </mc:Fallback>
        </mc:AlternateContent>
      </w:r>
      <w:r>
        <w:rPr>
          <w:rFonts w:ascii="Arial" w:hAnsi="Arial" w:cs="Arial"/>
          <w:noProof/>
          <w:lang w:val="en-US" w:eastAsia="en-US"/>
        </w:rPr>
        <mc:AlternateContent>
          <mc:Choice Requires="wps">
            <w:drawing>
              <wp:anchor distT="0" distB="0" distL="114300" distR="114300" simplePos="0" relativeHeight="251703296" behindDoc="0" locked="0" layoutInCell="1" allowOverlap="1" wp14:anchorId="621D8089" wp14:editId="3481B2BA">
                <wp:simplePos x="0" y="0"/>
                <wp:positionH relativeFrom="column">
                  <wp:posOffset>2383501</wp:posOffset>
                </wp:positionH>
                <wp:positionV relativeFrom="paragraph">
                  <wp:posOffset>1591434</wp:posOffset>
                </wp:positionV>
                <wp:extent cx="1116454" cy="902524"/>
                <wp:effectExtent l="0" t="38100" r="64770" b="31115"/>
                <wp:wrapNone/>
                <wp:docPr id="47" name="47 Conector recto de flecha"/>
                <wp:cNvGraphicFramePr/>
                <a:graphic xmlns:a="http://schemas.openxmlformats.org/drawingml/2006/main">
                  <a:graphicData uri="http://schemas.microsoft.com/office/word/2010/wordprocessingShape">
                    <wps:wsp>
                      <wps:cNvCnPr/>
                      <wps:spPr>
                        <a:xfrm flipV="1">
                          <a:off x="0" y="0"/>
                          <a:ext cx="1116454" cy="9025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12048" id="47 Conector recto de flecha" o:spid="_x0000_s1026" type="#_x0000_t32" style="position:absolute;margin-left:187.7pt;margin-top:125.3pt;width:87.9pt;height:71.0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" strokecolor="#4579b8 [3044]">
                <v:stroke endarrow="open"/>
              </v:shape>
            </w:pict>
          </mc:Fallback>
        </mc:AlternateContent>
      </w:r>
      <w:r>
        <w:rPr>
          <w:rFonts w:ascii="Arial" w:hAnsi="Arial" w:cs="Arial"/>
          <w:noProof/>
          <w:lang w:val="en-US" w:eastAsia="en-US"/>
        </w:rPr>
        <mc:AlternateContent>
          <mc:Choice Requires="wps">
            <w:drawing>
              <wp:anchor distT="0" distB="0" distL="114300" distR="114300" simplePos="0" relativeHeight="251702272" behindDoc="0" locked="0" layoutInCell="1" allowOverlap="1" wp14:anchorId="01B374FA" wp14:editId="762F8CAF">
                <wp:simplePos x="0" y="0"/>
                <wp:positionH relativeFrom="column">
                  <wp:posOffset>3496945</wp:posOffset>
                </wp:positionH>
                <wp:positionV relativeFrom="paragraph">
                  <wp:posOffset>1334893</wp:posOffset>
                </wp:positionV>
                <wp:extent cx="1471930" cy="403225"/>
                <wp:effectExtent l="0" t="0" r="0" b="0"/>
                <wp:wrapNone/>
                <wp:docPr id="46" name="46 Cuadro de texto"/>
                <wp:cNvGraphicFramePr/>
                <a:graphic xmlns:a="http://schemas.openxmlformats.org/drawingml/2006/main">
                  <a:graphicData uri="http://schemas.microsoft.com/office/word/2010/wordprocessingShape">
                    <wps:wsp>
                      <wps:cNvSpPr txBox="1"/>
                      <wps:spPr>
                        <a:xfrm>
                          <a:off x="0" y="0"/>
                          <a:ext cx="1471930"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129E" w14:textId="7604C278" w:rsidR="003E3E50" w:rsidRPr="009338FE" w:rsidRDefault="003E3E50" w:rsidP="009338FE">
                            <w:pPr>
                              <w:jc w:val="center"/>
                              <w:rPr>
                                <w:rFonts w:ascii="Arial" w:hAnsi="Arial" w:cs="Arial"/>
                                <w:sz w:val="20"/>
                              </w:rPr>
                            </w:pPr>
                            <w:r>
                              <w:rPr>
                                <w:rFonts w:ascii="Arial" w:hAnsi="Arial" w:cs="Arial"/>
                                <w:sz w:val="20"/>
                              </w:rPr>
                              <w:t>Servicio web En TIC Confío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374FA" id="46 Cuadro de texto" o:spid="_x0000_s1043" type="#_x0000_t202" style="position:absolute;left:0;text-align:left;margin-left:275.35pt;margin-top:105.1pt;width:115.9pt;height:31.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" fillcolor="white [3201]" stroked="f" strokeweight=".5pt">
                <v:textbox>
                  <w:txbxContent>
                    <w:p w14:paraId="1AFD129E" w14:textId="7604C278" w:rsidR="003E3E50" w:rsidRPr="009338FE" w:rsidRDefault="003E3E50" w:rsidP="009338FE">
                      <w:pPr>
                        <w:jc w:val="center"/>
                        <w:rPr>
                          <w:rFonts w:ascii="Arial" w:hAnsi="Arial" w:cs="Arial"/>
                          <w:sz w:val="20"/>
                        </w:rPr>
                      </w:pPr>
                      <w:r>
                        <w:rPr>
                          <w:rFonts w:ascii="Arial" w:hAnsi="Arial" w:cs="Arial"/>
                          <w:sz w:val="20"/>
                        </w:rPr>
                        <w:t>Servicio web En TIC Confío</w:t>
                      </w:r>
                    </w:p>
                  </w:txbxContent>
                </v:textbox>
              </v:shape>
            </w:pict>
          </mc:Fallback>
        </mc:AlternateContent>
      </w:r>
      <w:r>
        <w:rPr>
          <w:rFonts w:ascii="Arial" w:hAnsi="Arial" w:cs="Arial"/>
          <w:noProof/>
          <w:lang w:val="en-US" w:eastAsia="en-US"/>
        </w:rPr>
        <mc:AlternateContent>
          <mc:Choice Requires="wps">
            <w:drawing>
              <wp:anchor distT="0" distB="0" distL="114300" distR="114300" simplePos="0" relativeHeight="251700224" behindDoc="0" locked="0" layoutInCell="1" allowOverlap="1" wp14:anchorId="7F477C85" wp14:editId="21C442B7">
                <wp:simplePos x="0" y="0"/>
                <wp:positionH relativeFrom="column">
                  <wp:posOffset>848360</wp:posOffset>
                </wp:positionH>
                <wp:positionV relativeFrom="paragraph">
                  <wp:posOffset>2362010</wp:posOffset>
                </wp:positionV>
                <wp:extent cx="1471930" cy="403225"/>
                <wp:effectExtent l="0" t="0" r="0" b="0"/>
                <wp:wrapNone/>
                <wp:docPr id="44" name="44 Cuadro de texto"/>
                <wp:cNvGraphicFramePr/>
                <a:graphic xmlns:a="http://schemas.openxmlformats.org/drawingml/2006/main">
                  <a:graphicData uri="http://schemas.microsoft.com/office/word/2010/wordprocessingShape">
                    <wps:wsp>
                      <wps:cNvSpPr txBox="1"/>
                      <wps:spPr>
                        <a:xfrm>
                          <a:off x="0" y="0"/>
                          <a:ext cx="1471930"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BA36E" w14:textId="68CB9DAC" w:rsidR="003E3E50" w:rsidRPr="009338FE" w:rsidRDefault="003E3E50" w:rsidP="009338FE">
                            <w:pPr>
                              <w:jc w:val="center"/>
                              <w:rPr>
                                <w:rFonts w:ascii="Arial" w:hAnsi="Arial" w:cs="Arial"/>
                                <w:sz w:val="20"/>
                              </w:rPr>
                            </w:pPr>
                            <w:r>
                              <w:rPr>
                                <w:rFonts w:ascii="Arial" w:hAnsi="Arial" w:cs="Arial"/>
                                <w:sz w:val="20"/>
                              </w:rPr>
                              <w:t>Aplicación Móvil para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77C85" id="44 Cuadro de texto" o:spid="_x0000_s1044" type="#_x0000_t202" style="position:absolute;left:0;text-align:left;margin-left:66.8pt;margin-top:186pt;width:115.9pt;height:31.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" fillcolor="white [3201]" stroked="f" strokeweight=".5pt">
                <v:textbox>
                  <w:txbxContent>
                    <w:p w14:paraId="792BA36E" w14:textId="68CB9DAC" w:rsidR="003E3E50" w:rsidRPr="009338FE" w:rsidRDefault="003E3E50" w:rsidP="009338FE">
                      <w:pPr>
                        <w:jc w:val="center"/>
                        <w:rPr>
                          <w:rFonts w:ascii="Arial" w:hAnsi="Arial" w:cs="Arial"/>
                          <w:sz w:val="20"/>
                        </w:rPr>
                      </w:pPr>
                      <w:r>
                        <w:rPr>
                          <w:rFonts w:ascii="Arial" w:hAnsi="Arial" w:cs="Arial"/>
                          <w:sz w:val="20"/>
                        </w:rPr>
                        <w:t>Aplicación Móvil para Android</w:t>
                      </w:r>
                    </w:p>
                  </w:txbxContent>
                </v:textbox>
              </v:shape>
            </w:pict>
          </mc:Fallback>
        </mc:AlternateContent>
      </w:r>
      <w:r>
        <w:rPr>
          <w:rFonts w:ascii="Arial" w:hAnsi="Arial" w:cs="Arial"/>
          <w:noProof/>
          <w:lang w:val="en-US" w:eastAsia="en-US"/>
        </w:rPr>
        <mc:AlternateContent>
          <mc:Choice Requires="wps">
            <w:drawing>
              <wp:anchor distT="0" distB="0" distL="114300" distR="114300" simplePos="0" relativeHeight="251698176" behindDoc="0" locked="0" layoutInCell="1" allowOverlap="1" wp14:anchorId="35F6179A" wp14:editId="058E5CB1">
                <wp:simplePos x="0" y="0"/>
                <wp:positionH relativeFrom="column">
                  <wp:posOffset>815340</wp:posOffset>
                </wp:positionH>
                <wp:positionV relativeFrom="paragraph">
                  <wp:posOffset>1065340</wp:posOffset>
                </wp:positionV>
                <wp:extent cx="1471930" cy="403225"/>
                <wp:effectExtent l="0" t="0" r="0" b="0"/>
                <wp:wrapNone/>
                <wp:docPr id="43" name="43 Cuadro de texto"/>
                <wp:cNvGraphicFramePr/>
                <a:graphic xmlns:a="http://schemas.openxmlformats.org/drawingml/2006/main">
                  <a:graphicData uri="http://schemas.microsoft.com/office/word/2010/wordprocessingShape">
                    <wps:wsp>
                      <wps:cNvSpPr txBox="1"/>
                      <wps:spPr>
                        <a:xfrm>
                          <a:off x="0" y="0"/>
                          <a:ext cx="1471930"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47821" w14:textId="422658B0" w:rsidR="003E3E50" w:rsidRPr="009338FE" w:rsidRDefault="003E3E50" w:rsidP="009338FE">
                            <w:pPr>
                              <w:jc w:val="center"/>
                              <w:rPr>
                                <w:rFonts w:ascii="Arial" w:hAnsi="Arial" w:cs="Arial"/>
                                <w:sz w:val="20"/>
                              </w:rPr>
                            </w:pPr>
                            <w:r>
                              <w:rPr>
                                <w:rFonts w:ascii="Arial" w:hAnsi="Arial" w:cs="Arial"/>
                                <w:sz w:val="20"/>
                              </w:rPr>
                              <w:t>Aplicación Móvil para 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6179A" id="43 Cuadro de texto" o:spid="_x0000_s1045" type="#_x0000_t202" style="position:absolute;left:0;text-align:left;margin-left:64.2pt;margin-top:83.9pt;width:115.9pt;height:31.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" fillcolor="white [3201]" stroked="f" strokeweight=".5pt">
                <v:textbox>
                  <w:txbxContent>
                    <w:p w14:paraId="2FA47821" w14:textId="422658B0" w:rsidR="003E3E50" w:rsidRPr="009338FE" w:rsidRDefault="003E3E50" w:rsidP="009338FE">
                      <w:pPr>
                        <w:jc w:val="center"/>
                        <w:rPr>
                          <w:rFonts w:ascii="Arial" w:hAnsi="Arial" w:cs="Arial"/>
                          <w:sz w:val="20"/>
                        </w:rPr>
                      </w:pPr>
                      <w:r>
                        <w:rPr>
                          <w:rFonts w:ascii="Arial" w:hAnsi="Arial" w:cs="Arial"/>
                          <w:sz w:val="20"/>
                        </w:rPr>
                        <w:t>Aplicación Móvil para iOS</w:t>
                      </w:r>
                    </w:p>
                  </w:txbxContent>
                </v:textbox>
              </v:shape>
            </w:pict>
          </mc:Fallback>
        </mc:AlternateContent>
      </w:r>
      <w:r>
        <w:rPr>
          <w:rFonts w:ascii="Arial" w:hAnsi="Arial" w:cs="Arial"/>
          <w:noProof/>
          <w:lang w:val="en-US" w:eastAsia="en-US"/>
        </w:rPr>
        <mc:AlternateContent>
          <mc:Choice Requires="wps">
            <w:drawing>
              <wp:anchor distT="0" distB="0" distL="114300" distR="114300" simplePos="0" relativeHeight="251688960" behindDoc="0" locked="0" layoutInCell="1" allowOverlap="1" wp14:anchorId="4F296980" wp14:editId="6BB63F4F">
                <wp:simplePos x="0" y="0"/>
                <wp:positionH relativeFrom="column">
                  <wp:posOffset>803275</wp:posOffset>
                </wp:positionH>
                <wp:positionV relativeFrom="paragraph">
                  <wp:posOffset>698500</wp:posOffset>
                </wp:positionV>
                <wp:extent cx="1579245" cy="996950"/>
                <wp:effectExtent l="0" t="0" r="20955" b="12700"/>
                <wp:wrapNone/>
                <wp:docPr id="38" name="38 Rectángulo"/>
                <wp:cNvGraphicFramePr/>
                <a:graphic xmlns:a="http://schemas.openxmlformats.org/drawingml/2006/main">
                  <a:graphicData uri="http://schemas.microsoft.com/office/word/2010/wordprocessingShape">
                    <wps:wsp>
                      <wps:cNvSpPr/>
                      <wps:spPr>
                        <a:xfrm>
                          <a:off x="0" y="0"/>
                          <a:ext cx="1579245" cy="996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C334F" id="38 Rectángulo" o:spid="_x0000_s1026" style="position:absolute;margin-left:63.25pt;margin-top:55pt;width:124.35pt;height:7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" fillcolor="white [3212]" strokecolor="black [3213]" strokeweight="2pt"/>
            </w:pict>
          </mc:Fallback>
        </mc:AlternateContent>
      </w:r>
      <w:r>
        <w:rPr>
          <w:rFonts w:ascii="Arial" w:hAnsi="Arial" w:cs="Arial"/>
          <w:noProof/>
          <w:lang w:val="en-US" w:eastAsia="en-US"/>
        </w:rPr>
        <mc:AlternateContent>
          <mc:Choice Requires="wps">
            <w:drawing>
              <wp:anchor distT="0" distB="0" distL="114300" distR="114300" simplePos="0" relativeHeight="251696128" behindDoc="0" locked="0" layoutInCell="1" allowOverlap="1" wp14:anchorId="57E86A25" wp14:editId="3FB4FCE8">
                <wp:simplePos x="0" y="0"/>
                <wp:positionH relativeFrom="column">
                  <wp:posOffset>801370</wp:posOffset>
                </wp:positionH>
                <wp:positionV relativeFrom="paragraph">
                  <wp:posOffset>283210</wp:posOffset>
                </wp:positionV>
                <wp:extent cx="1471930" cy="332105"/>
                <wp:effectExtent l="0" t="0" r="0" b="0"/>
                <wp:wrapNone/>
                <wp:docPr id="42" name="42 Cuadro de texto"/>
                <wp:cNvGraphicFramePr/>
                <a:graphic xmlns:a="http://schemas.openxmlformats.org/drawingml/2006/main">
                  <a:graphicData uri="http://schemas.microsoft.com/office/word/2010/wordprocessingShape">
                    <wps:wsp>
                      <wps:cNvSpPr txBox="1"/>
                      <wps:spPr>
                        <a:xfrm>
                          <a:off x="0" y="0"/>
                          <a:ext cx="1471930" cy="332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23760" w14:textId="12714BB1" w:rsidR="003E3E50" w:rsidRPr="009338FE" w:rsidRDefault="003E3E50" w:rsidP="009338FE">
                            <w:pPr>
                              <w:jc w:val="center"/>
                              <w:rPr>
                                <w:rFonts w:ascii="Arial" w:hAnsi="Arial" w:cs="Arial"/>
                                <w:sz w:val="20"/>
                              </w:rPr>
                            </w:pPr>
                            <w:r>
                              <w:rPr>
                                <w:rFonts w:ascii="Arial" w:hAnsi="Arial" w:cs="Arial"/>
                                <w:sz w:val="20"/>
                              </w:rPr>
                              <w:t>Cliente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E86A25" id="42 Cuadro de texto" o:spid="_x0000_s1046" type="#_x0000_t202" style="position:absolute;left:0;text-align:left;margin-left:63.1pt;margin-top:22.3pt;width:115.9pt;height:26.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" fillcolor="white [3201]" stroked="f" strokeweight=".5pt">
                <v:textbox>
                  <w:txbxContent>
                    <w:p w14:paraId="3B423760" w14:textId="12714BB1" w:rsidR="003E3E50" w:rsidRPr="009338FE" w:rsidRDefault="003E3E50" w:rsidP="009338FE">
                      <w:pPr>
                        <w:jc w:val="center"/>
                        <w:rPr>
                          <w:rFonts w:ascii="Arial" w:hAnsi="Arial" w:cs="Arial"/>
                          <w:sz w:val="20"/>
                        </w:rPr>
                      </w:pPr>
                      <w:r>
                        <w:rPr>
                          <w:rFonts w:ascii="Arial" w:hAnsi="Arial" w:cs="Arial"/>
                          <w:sz w:val="20"/>
                        </w:rPr>
                        <w:t>Cliente Móvil</w:t>
                      </w:r>
                    </w:p>
                  </w:txbxContent>
                </v:textbox>
              </v:shape>
            </w:pict>
          </mc:Fallback>
        </mc:AlternateContent>
      </w:r>
      <w:r>
        <w:rPr>
          <w:rFonts w:ascii="Arial" w:hAnsi="Arial" w:cs="Arial"/>
          <w:noProof/>
          <w:lang w:val="en-US" w:eastAsia="en-US"/>
        </w:rPr>
        <mc:AlternateContent>
          <mc:Choice Requires="wps">
            <w:drawing>
              <wp:anchor distT="0" distB="0" distL="114300" distR="114300" simplePos="0" relativeHeight="251691008" behindDoc="0" locked="0" layoutInCell="1" allowOverlap="1" wp14:anchorId="6C6C9D7A" wp14:editId="49A7B063">
                <wp:simplePos x="0" y="0"/>
                <wp:positionH relativeFrom="column">
                  <wp:posOffset>800735</wp:posOffset>
                </wp:positionH>
                <wp:positionV relativeFrom="paragraph">
                  <wp:posOffset>1968500</wp:posOffset>
                </wp:positionV>
                <wp:extent cx="1579245" cy="996950"/>
                <wp:effectExtent l="0" t="0" r="20955" b="12700"/>
                <wp:wrapNone/>
                <wp:docPr id="39" name="39 Rectángulo"/>
                <wp:cNvGraphicFramePr/>
                <a:graphic xmlns:a="http://schemas.openxmlformats.org/drawingml/2006/main">
                  <a:graphicData uri="http://schemas.microsoft.com/office/word/2010/wordprocessingShape">
                    <wps:wsp>
                      <wps:cNvSpPr/>
                      <wps:spPr>
                        <a:xfrm>
                          <a:off x="0" y="0"/>
                          <a:ext cx="1579245" cy="996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E2AF2" id="39 Rectángulo" o:spid="_x0000_s1026" style="position:absolute;margin-left:63.05pt;margin-top:155pt;width:124.35pt;height:7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" fillcolor="white [3212]" strokecolor="black [3213]" strokeweight="2pt"/>
            </w:pict>
          </mc:Fallback>
        </mc:AlternateContent>
      </w:r>
      <w:r>
        <w:rPr>
          <w:rFonts w:ascii="Arial" w:hAnsi="Arial" w:cs="Arial"/>
          <w:noProof/>
          <w:lang w:val="en-US" w:eastAsia="en-US"/>
        </w:rPr>
        <mc:AlternateContent>
          <mc:Choice Requires="wps">
            <w:drawing>
              <wp:anchor distT="0" distB="0" distL="114300" distR="114300" simplePos="0" relativeHeight="251694080" behindDoc="0" locked="0" layoutInCell="1" allowOverlap="1" wp14:anchorId="2FB9C743" wp14:editId="59DE1D08">
                <wp:simplePos x="0" y="0"/>
                <wp:positionH relativeFrom="column">
                  <wp:posOffset>3583082</wp:posOffset>
                </wp:positionH>
                <wp:positionV relativeFrom="paragraph">
                  <wp:posOffset>463278</wp:posOffset>
                </wp:positionV>
                <wp:extent cx="1472367" cy="332509"/>
                <wp:effectExtent l="0" t="0" r="0" b="0"/>
                <wp:wrapNone/>
                <wp:docPr id="41" name="41 Cuadro de texto"/>
                <wp:cNvGraphicFramePr/>
                <a:graphic xmlns:a="http://schemas.openxmlformats.org/drawingml/2006/main">
                  <a:graphicData uri="http://schemas.microsoft.com/office/word/2010/wordprocessingShape">
                    <wps:wsp>
                      <wps:cNvSpPr txBox="1"/>
                      <wps:spPr>
                        <a:xfrm>
                          <a:off x="0" y="0"/>
                          <a:ext cx="1472367" cy="3325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DF0E9" w14:textId="35C4AC6C" w:rsidR="003E3E50" w:rsidRPr="009338FE" w:rsidRDefault="003E3E50">
                            <w:pPr>
                              <w:rPr>
                                <w:rFonts w:ascii="Arial" w:hAnsi="Arial" w:cs="Arial"/>
                                <w:sz w:val="20"/>
                              </w:rPr>
                            </w:pPr>
                            <w:r w:rsidRPr="009338FE">
                              <w:rPr>
                                <w:rFonts w:ascii="Arial" w:hAnsi="Arial" w:cs="Arial"/>
                                <w:sz w:val="20"/>
                              </w:rPr>
                              <w:t>Fuente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9C743" id="41 Cuadro de texto" o:spid="_x0000_s1047" type="#_x0000_t202" style="position:absolute;left:0;text-align:left;margin-left:282.15pt;margin-top:36.5pt;width:115.95pt;height:26.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" fillcolor="white [3201]" stroked="f" strokeweight=".5pt">
                <v:textbox>
                  <w:txbxContent>
                    <w:p w14:paraId="5A4DF0E9" w14:textId="35C4AC6C" w:rsidR="003E3E50" w:rsidRPr="009338FE" w:rsidRDefault="003E3E50">
                      <w:pPr>
                        <w:rPr>
                          <w:rFonts w:ascii="Arial" w:hAnsi="Arial" w:cs="Arial"/>
                          <w:sz w:val="20"/>
                        </w:rPr>
                      </w:pPr>
                      <w:r w:rsidRPr="009338FE">
                        <w:rPr>
                          <w:rFonts w:ascii="Arial" w:hAnsi="Arial" w:cs="Arial"/>
                          <w:sz w:val="20"/>
                        </w:rPr>
                        <w:t>Fuente de Información</w:t>
                      </w:r>
                    </w:p>
                  </w:txbxContent>
                </v:textbox>
              </v:shape>
            </w:pict>
          </mc:Fallback>
        </mc:AlternateContent>
      </w:r>
      <w:r>
        <w:rPr>
          <w:rFonts w:ascii="Arial" w:hAnsi="Arial" w:cs="Arial"/>
          <w:noProof/>
          <w:lang w:val="en-US" w:eastAsia="en-US"/>
        </w:rPr>
        <mc:AlternateContent>
          <mc:Choice Requires="wps">
            <w:drawing>
              <wp:anchor distT="0" distB="0" distL="114300" distR="114300" simplePos="0" relativeHeight="251693056" behindDoc="0" locked="0" layoutInCell="1" allowOverlap="1" wp14:anchorId="3589DA12" wp14:editId="41269504">
                <wp:simplePos x="0" y="0"/>
                <wp:positionH relativeFrom="column">
                  <wp:posOffset>3475990</wp:posOffset>
                </wp:positionH>
                <wp:positionV relativeFrom="paragraph">
                  <wp:posOffset>959295</wp:posOffset>
                </wp:positionV>
                <wp:extent cx="1579418" cy="1103827"/>
                <wp:effectExtent l="0" t="0" r="20955" b="20320"/>
                <wp:wrapNone/>
                <wp:docPr id="40" name="40 Rectángulo"/>
                <wp:cNvGraphicFramePr/>
                <a:graphic xmlns:a="http://schemas.openxmlformats.org/drawingml/2006/main">
                  <a:graphicData uri="http://schemas.microsoft.com/office/word/2010/wordprocessingShape">
                    <wps:wsp>
                      <wps:cNvSpPr/>
                      <wps:spPr>
                        <a:xfrm>
                          <a:off x="0" y="0"/>
                          <a:ext cx="1579418" cy="11038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232C60" id="40 Rectángulo" o:spid="_x0000_s1026" style="position:absolute;margin-left:273.7pt;margin-top:75.55pt;width:124.35pt;height:86.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" filled="f" strokecolor="black [3213]" strokeweight="2pt"/>
            </w:pict>
          </mc:Fallback>
        </mc:AlternateContent>
      </w:r>
      <w:r>
        <w:rPr>
          <w:rFonts w:ascii="Arial" w:hAnsi="Arial" w:cs="Arial"/>
          <w:noProof/>
          <w:lang w:val="en-US" w:eastAsia="en-US"/>
        </w:rPr>
        <mc:AlternateContent>
          <mc:Choice Requires="wps">
            <w:drawing>
              <wp:anchor distT="0" distB="0" distL="114300" distR="114300" simplePos="0" relativeHeight="251685888" behindDoc="0" locked="0" layoutInCell="1" allowOverlap="1" wp14:anchorId="2CE686A3" wp14:editId="34D1B269">
                <wp:simplePos x="0" y="0"/>
                <wp:positionH relativeFrom="column">
                  <wp:posOffset>328930</wp:posOffset>
                </wp:positionH>
                <wp:positionV relativeFrom="paragraph">
                  <wp:posOffset>59055</wp:posOffset>
                </wp:positionV>
                <wp:extent cx="2469515" cy="3146425"/>
                <wp:effectExtent l="0" t="0" r="26035" b="15875"/>
                <wp:wrapNone/>
                <wp:docPr id="36" name="36 Cubo"/>
                <wp:cNvGraphicFramePr/>
                <a:graphic xmlns:a="http://schemas.openxmlformats.org/drawingml/2006/main">
                  <a:graphicData uri="http://schemas.microsoft.com/office/word/2010/wordprocessingShape">
                    <wps:wsp>
                      <wps:cNvSpPr/>
                      <wps:spPr>
                        <a:xfrm>
                          <a:off x="0" y="0"/>
                          <a:ext cx="2469515" cy="3146425"/>
                        </a:xfrm>
                        <a:prstGeom prst="cube">
                          <a:avLst>
                            <a:gd name="adj" fmla="val 412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8D068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36 Cubo" o:spid="_x0000_s1026" type="#_x0000_t16" style="position:absolute;margin-left:25.9pt;margin-top:4.65pt;width:194.45pt;height:247.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" adj="892" fillcolor="white [3212]" strokecolor="black [3213]" strokeweight="2pt"/>
            </w:pict>
          </mc:Fallback>
        </mc:AlternateContent>
      </w:r>
      <w:r>
        <w:rPr>
          <w:rFonts w:ascii="Arial" w:hAnsi="Arial" w:cs="Arial"/>
          <w:noProof/>
          <w:lang w:val="en-US" w:eastAsia="en-US"/>
        </w:rPr>
        <mc:AlternateContent>
          <mc:Choice Requires="wps">
            <w:drawing>
              <wp:anchor distT="0" distB="0" distL="114300" distR="114300" simplePos="0" relativeHeight="251687936" behindDoc="0" locked="0" layoutInCell="1" allowOverlap="1" wp14:anchorId="3787965A" wp14:editId="030D6B15">
                <wp:simplePos x="0" y="0"/>
                <wp:positionH relativeFrom="column">
                  <wp:posOffset>3131820</wp:posOffset>
                </wp:positionH>
                <wp:positionV relativeFrom="paragraph">
                  <wp:posOffset>59517</wp:posOffset>
                </wp:positionV>
                <wp:extent cx="2434252" cy="3146425"/>
                <wp:effectExtent l="0" t="0" r="23495" b="15875"/>
                <wp:wrapNone/>
                <wp:docPr id="37" name="37 Cubo"/>
                <wp:cNvGraphicFramePr/>
                <a:graphic xmlns:a="http://schemas.openxmlformats.org/drawingml/2006/main">
                  <a:graphicData uri="http://schemas.microsoft.com/office/word/2010/wordprocessingShape">
                    <wps:wsp>
                      <wps:cNvSpPr/>
                      <wps:spPr>
                        <a:xfrm>
                          <a:off x="0" y="0"/>
                          <a:ext cx="2434252" cy="3146425"/>
                        </a:xfrm>
                        <a:prstGeom prst="cube">
                          <a:avLst>
                            <a:gd name="adj" fmla="val 41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43F8F0" id="37 Cubo" o:spid="_x0000_s1026" type="#_x0000_t16" style="position:absolute;margin-left:246.6pt;margin-top:4.7pt;width:191.65pt;height:247.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" adj="892" filled="f" strokecolor="black [3213]" strokeweight="2pt"/>
            </w:pict>
          </mc:Fallback>
        </mc:AlternateContent>
      </w:r>
      <w:r w:rsidR="005C1299">
        <w:rPr>
          <w:rFonts w:ascii="Arial" w:hAnsi="Arial" w:cs="Arial"/>
          <w:noProof/>
          <w:lang w:val="en-US" w:eastAsia="en-US"/>
        </w:rPr>
        <mc:AlternateContent>
          <mc:Choice Requires="wps">
            <w:drawing>
              <wp:inline distT="0" distB="0" distL="0" distR="0" wp14:anchorId="19EEFEA9" wp14:editId="5B791105">
                <wp:extent cx="5569528" cy="3348841"/>
                <wp:effectExtent l="0" t="0" r="0" b="0"/>
                <wp:docPr id="35" name="35 Rectángulo"/>
                <wp:cNvGraphicFramePr/>
                <a:graphic xmlns:a="http://schemas.openxmlformats.org/drawingml/2006/main">
                  <a:graphicData uri="http://schemas.microsoft.com/office/word/2010/wordprocessingShape">
                    <wps:wsp>
                      <wps:cNvSpPr/>
                      <wps:spPr>
                        <a:xfrm>
                          <a:off x="0" y="0"/>
                          <a:ext cx="5569528" cy="33488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59E935" id="35 Rectángulo" o:spid="_x0000_s1026" style="width:438.55pt;height:2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" filled="f" stroked="f" strokeweight="2pt">
                <w10:anchorlock/>
              </v:rect>
            </w:pict>
          </mc:Fallback>
        </mc:AlternateContent>
      </w:r>
    </w:p>
    <w:p w14:paraId="6BBC0D98" w14:textId="79CB6EF6" w:rsidR="00F8617B" w:rsidRPr="007C28D5" w:rsidRDefault="007C28D5" w:rsidP="007C28D5">
      <w:pPr>
        <w:pStyle w:val="Descripcin"/>
        <w:jc w:val="center"/>
        <w:rPr>
          <w:rFonts w:ascii="Arial" w:hAnsi="Arial" w:cs="Arial"/>
          <w:color w:val="auto"/>
          <w:highlight w:val="yellow"/>
        </w:rPr>
      </w:pPr>
      <w:bookmarkStart w:id="171" w:name="_Toc370119213"/>
      <w:r w:rsidRPr="007C28D5">
        <w:rPr>
          <w:color w:val="auto"/>
        </w:rPr>
        <w:t xml:space="preserve">Ilustración </w:t>
      </w:r>
      <w:r w:rsidRPr="007C28D5">
        <w:rPr>
          <w:color w:val="auto"/>
        </w:rPr>
        <w:fldChar w:fldCharType="begin"/>
      </w:r>
      <w:r w:rsidRPr="007C28D5">
        <w:rPr>
          <w:color w:val="auto"/>
        </w:rPr>
        <w:instrText xml:space="preserve"> SEQ Ilustración \* ARABIC </w:instrText>
      </w:r>
      <w:r w:rsidRPr="007C28D5">
        <w:rPr>
          <w:color w:val="auto"/>
        </w:rPr>
        <w:fldChar w:fldCharType="separate"/>
      </w:r>
      <w:r w:rsidR="00A63645">
        <w:rPr>
          <w:noProof/>
          <w:color w:val="auto"/>
        </w:rPr>
        <w:t>3</w:t>
      </w:r>
      <w:r w:rsidRPr="007C28D5">
        <w:rPr>
          <w:color w:val="auto"/>
        </w:rPr>
        <w:fldChar w:fldCharType="end"/>
      </w:r>
      <w:r w:rsidRPr="007C28D5">
        <w:rPr>
          <w:color w:val="auto"/>
        </w:rPr>
        <w:t xml:space="preserve"> - Diagrama de vista lógica</w:t>
      </w:r>
      <w:bookmarkEnd w:id="171"/>
    </w:p>
    <w:p w14:paraId="0990628F" w14:textId="77777777" w:rsidR="00F8617B" w:rsidRDefault="00F8617B" w:rsidP="00EA2635">
      <w:pPr>
        <w:pStyle w:val="NormalWeb"/>
        <w:spacing w:before="0" w:beforeAutospacing="0" w:after="0" w:afterAutospacing="0"/>
        <w:jc w:val="both"/>
        <w:rPr>
          <w:rFonts w:ascii="Arial" w:hAnsi="Arial" w:cs="Arial"/>
          <w:highlight w:val="yellow"/>
        </w:rPr>
      </w:pPr>
    </w:p>
    <w:p w14:paraId="0321AD0B" w14:textId="77777777" w:rsidR="00F8617B" w:rsidRDefault="00F8617B" w:rsidP="00EA2635">
      <w:pPr>
        <w:pStyle w:val="NormalWeb"/>
        <w:spacing w:before="0" w:beforeAutospacing="0" w:after="0" w:afterAutospacing="0"/>
        <w:jc w:val="both"/>
        <w:rPr>
          <w:rFonts w:ascii="Arial" w:hAnsi="Arial" w:cs="Arial"/>
          <w:highlight w:val="yellow"/>
        </w:rPr>
      </w:pPr>
    </w:p>
    <w:p w14:paraId="1F14B688" w14:textId="7BC80385" w:rsidR="00EA2635" w:rsidRDefault="005E05AE" w:rsidP="00EA2635">
      <w:pPr>
        <w:pStyle w:val="NormalWeb"/>
        <w:spacing w:before="0" w:beforeAutospacing="0" w:after="0" w:afterAutospacing="0"/>
        <w:jc w:val="both"/>
        <w:rPr>
          <w:rFonts w:ascii="Arial" w:hAnsi="Arial" w:cs="Arial"/>
        </w:rPr>
      </w:pPr>
      <w:r w:rsidRPr="00F8617B">
        <w:rPr>
          <w:rFonts w:ascii="Arial" w:hAnsi="Arial" w:cs="Arial"/>
        </w:rPr>
        <w:t>La característica</w:t>
      </w:r>
      <w:r w:rsidR="00EA2635" w:rsidRPr="00F8617B">
        <w:rPr>
          <w:rFonts w:ascii="Arial" w:hAnsi="Arial" w:cs="Arial"/>
        </w:rPr>
        <w:t xml:space="preserve"> principal de la aplicación </w:t>
      </w:r>
      <w:r w:rsidRPr="00F8617B">
        <w:rPr>
          <w:rFonts w:ascii="Arial" w:hAnsi="Arial" w:cs="Arial"/>
        </w:rPr>
        <w:t xml:space="preserve">consiste en que tiene un alto grado de portabilidad; es decir, </w:t>
      </w:r>
      <w:r w:rsidR="00EA2635" w:rsidRPr="00F8617B">
        <w:rPr>
          <w:rFonts w:ascii="Arial" w:hAnsi="Arial" w:cs="Arial"/>
        </w:rPr>
        <w:t>que al ser multiplataforma se puede ver en múltiples dispositivos como tabletas y smartphones</w:t>
      </w:r>
      <w:r w:rsidRPr="00F8617B">
        <w:rPr>
          <w:rFonts w:ascii="Arial" w:hAnsi="Arial" w:cs="Arial"/>
        </w:rPr>
        <w:t xml:space="preserve"> c</w:t>
      </w:r>
      <w:r w:rsidR="00EA2635" w:rsidRPr="00F8617B">
        <w:rPr>
          <w:rFonts w:ascii="Arial" w:hAnsi="Arial" w:cs="Arial"/>
        </w:rPr>
        <w:t>on sistemas operativos</w:t>
      </w:r>
      <w:r w:rsidRPr="00F8617B">
        <w:rPr>
          <w:rFonts w:ascii="Arial" w:hAnsi="Arial" w:cs="Arial"/>
        </w:rPr>
        <w:t xml:space="preserve"> móviles</w:t>
      </w:r>
      <w:r w:rsidR="00EA2635" w:rsidRPr="00F8617B">
        <w:rPr>
          <w:rFonts w:ascii="Arial" w:hAnsi="Arial" w:cs="Arial"/>
        </w:rPr>
        <w:t xml:space="preserve"> como </w:t>
      </w:r>
      <w:r w:rsidRPr="00F8617B">
        <w:rPr>
          <w:rFonts w:ascii="Arial" w:hAnsi="Arial" w:cs="Arial"/>
        </w:rPr>
        <w:t>android,</w:t>
      </w:r>
      <w:r w:rsidR="00EA2635" w:rsidRPr="00F8617B">
        <w:rPr>
          <w:rFonts w:ascii="Arial" w:hAnsi="Arial" w:cs="Arial"/>
        </w:rPr>
        <w:t xml:space="preserve"> i</w:t>
      </w:r>
      <w:r w:rsidRPr="00F8617B">
        <w:rPr>
          <w:rFonts w:ascii="Arial" w:hAnsi="Arial" w:cs="Arial"/>
        </w:rPr>
        <w:t>OS,</w:t>
      </w:r>
      <w:r w:rsidR="00EA2635" w:rsidRPr="00F8617B">
        <w:rPr>
          <w:rFonts w:ascii="Arial" w:hAnsi="Arial" w:cs="Arial"/>
        </w:rPr>
        <w:t xml:space="preserve"> </w:t>
      </w:r>
      <w:r w:rsidR="00106A75" w:rsidRPr="00F8617B">
        <w:rPr>
          <w:rFonts w:ascii="Arial" w:hAnsi="Arial" w:cs="Arial"/>
        </w:rPr>
        <w:t>BlackBerry</w:t>
      </w:r>
      <w:r w:rsidR="00EA2635" w:rsidRPr="00F8617B">
        <w:rPr>
          <w:rFonts w:ascii="Arial" w:hAnsi="Arial" w:cs="Arial"/>
        </w:rPr>
        <w:t xml:space="preserve"> y </w:t>
      </w:r>
      <w:r w:rsidR="00106A75" w:rsidRPr="00F8617B">
        <w:rPr>
          <w:rFonts w:ascii="Arial" w:hAnsi="Arial" w:cs="Arial"/>
        </w:rPr>
        <w:t>Windows</w:t>
      </w:r>
      <w:r w:rsidR="00EA2635" w:rsidRPr="00F8617B">
        <w:rPr>
          <w:rFonts w:ascii="Arial" w:hAnsi="Arial" w:cs="Arial"/>
        </w:rPr>
        <w:t xml:space="preserve"> </w:t>
      </w:r>
      <w:r w:rsidR="00106A75" w:rsidRPr="00F8617B">
        <w:rPr>
          <w:rFonts w:ascii="Arial" w:hAnsi="Arial" w:cs="Arial"/>
        </w:rPr>
        <w:t>Mobile</w:t>
      </w:r>
      <w:r w:rsidR="00EA2635" w:rsidRPr="00F8617B">
        <w:rPr>
          <w:rFonts w:ascii="Arial" w:hAnsi="Arial" w:cs="Arial"/>
        </w:rPr>
        <w:t>.</w:t>
      </w:r>
    </w:p>
    <w:p w14:paraId="433C0957" w14:textId="77777777" w:rsidR="00F8617B" w:rsidRDefault="00F8617B" w:rsidP="00EA2635">
      <w:pPr>
        <w:pStyle w:val="NormalWeb"/>
        <w:spacing w:before="0" w:beforeAutospacing="0" w:after="0" w:afterAutospacing="0"/>
        <w:jc w:val="both"/>
        <w:rPr>
          <w:rFonts w:ascii="Arial" w:hAnsi="Arial" w:cs="Arial"/>
        </w:rPr>
      </w:pPr>
    </w:p>
    <w:p w14:paraId="713F38C7" w14:textId="000043ED" w:rsidR="00F8617B" w:rsidRPr="007702C7" w:rsidRDefault="00762476" w:rsidP="007C28D5">
      <w:pPr>
        <w:pStyle w:val="GELTtulo2"/>
        <w:numPr>
          <w:ilvl w:val="2"/>
          <w:numId w:val="16"/>
        </w:numPr>
        <w:rPr>
          <w:color w:val="auto"/>
        </w:rPr>
      </w:pPr>
      <w:bookmarkStart w:id="172" w:name="_Toc370119411"/>
      <w:r>
        <w:rPr>
          <w:caps w:val="0"/>
          <w:color w:val="auto"/>
        </w:rPr>
        <w:t>COMPONENTE: APLICACIÓN MÓVIL EN TIC CONFÍO</w:t>
      </w:r>
      <w:bookmarkEnd w:id="172"/>
    </w:p>
    <w:p w14:paraId="613A96FA" w14:textId="619BF0E2" w:rsidR="00FD6998" w:rsidRPr="007702C7" w:rsidRDefault="00270294" w:rsidP="007C28D5">
      <w:pPr>
        <w:pStyle w:val="GELTtulo2"/>
        <w:numPr>
          <w:ilvl w:val="3"/>
          <w:numId w:val="16"/>
        </w:numPr>
        <w:rPr>
          <w:color w:val="auto"/>
        </w:rPr>
      </w:pPr>
      <w:bookmarkStart w:id="173" w:name="_Toc370119412"/>
      <w:r w:rsidRPr="007702C7">
        <w:rPr>
          <w:color w:val="auto"/>
        </w:rPr>
        <w:t>PROPÓSITO</w:t>
      </w:r>
      <w:bookmarkEnd w:id="173"/>
    </w:p>
    <w:p w14:paraId="7D5AE9A0" w14:textId="77777777" w:rsidR="00FD6998" w:rsidRDefault="00FD6998" w:rsidP="00FD6998">
      <w:pPr>
        <w:pStyle w:val="GELParrafo"/>
      </w:pPr>
      <w:r>
        <w:t>Este componente encapsula toda la lógica de la aplicación y su contenido.</w:t>
      </w:r>
    </w:p>
    <w:p w14:paraId="4C1AA9DA" w14:textId="77777777" w:rsidR="00FD6998" w:rsidRDefault="00FD6998" w:rsidP="00FD6998">
      <w:pPr>
        <w:pStyle w:val="GELParrafo"/>
      </w:pPr>
    </w:p>
    <w:p w14:paraId="799DFF21" w14:textId="53223CB1" w:rsidR="00270294" w:rsidRPr="007702C7" w:rsidRDefault="00270294" w:rsidP="007C28D5">
      <w:pPr>
        <w:pStyle w:val="GELTtulo2"/>
        <w:numPr>
          <w:ilvl w:val="2"/>
          <w:numId w:val="16"/>
        </w:numPr>
        <w:rPr>
          <w:color w:val="auto"/>
        </w:rPr>
      </w:pPr>
      <w:bookmarkStart w:id="174" w:name="_Toc370119413"/>
      <w:r w:rsidRPr="007702C7">
        <w:rPr>
          <w:color w:val="auto"/>
        </w:rPr>
        <w:t>ESTRUCTURA APLICACIÓN MÓVIL EN TIC CONFÍO</w:t>
      </w:r>
      <w:bookmarkEnd w:id="174"/>
    </w:p>
    <w:p w14:paraId="13A7163F" w14:textId="77777777" w:rsidR="007702C7" w:rsidRDefault="007702C7" w:rsidP="007702C7">
      <w:pPr>
        <w:pStyle w:val="GELParrafo"/>
      </w:pPr>
      <w:r>
        <w:t>A continuación se muestran todos los módulos o sub componentes que conforman el componente móvil de la aplicación En TIC Confío.</w:t>
      </w:r>
    </w:p>
    <w:p w14:paraId="0C0D1EC5" w14:textId="77777777" w:rsidR="007702C7" w:rsidRDefault="007702C7" w:rsidP="007702C7">
      <w:pPr>
        <w:pStyle w:val="GELParrafo"/>
      </w:pPr>
    </w:p>
    <w:p w14:paraId="619EAEBA" w14:textId="77777777" w:rsidR="007A4766" w:rsidRDefault="007A4766" w:rsidP="007A4766">
      <w:pPr>
        <w:pStyle w:val="GELParrafo"/>
        <w:keepNext/>
      </w:pPr>
      <w:r>
        <w:rPr>
          <w:rFonts w:cs="Arial"/>
          <w:noProof/>
          <w:lang w:val="en-US"/>
        </w:rPr>
        <mc:AlternateContent>
          <mc:Choice Requires="wps">
            <w:drawing>
              <wp:anchor distT="0" distB="0" distL="114300" distR="114300" simplePos="0" relativeHeight="251739136" behindDoc="0" locked="0" layoutInCell="1" allowOverlap="1" wp14:anchorId="29F7D377" wp14:editId="2AAD1022">
                <wp:simplePos x="0" y="0"/>
                <wp:positionH relativeFrom="column">
                  <wp:posOffset>1967865</wp:posOffset>
                </wp:positionH>
                <wp:positionV relativeFrom="paragraph">
                  <wp:posOffset>2724150</wp:posOffset>
                </wp:positionV>
                <wp:extent cx="1579245" cy="521970"/>
                <wp:effectExtent l="0" t="0" r="20955" b="11430"/>
                <wp:wrapNone/>
                <wp:docPr id="276" name="276 Rectángulo"/>
                <wp:cNvGraphicFramePr/>
                <a:graphic xmlns:a="http://schemas.openxmlformats.org/drawingml/2006/main">
                  <a:graphicData uri="http://schemas.microsoft.com/office/word/2010/wordprocessingShape">
                    <wps:wsp>
                      <wps:cNvSpPr/>
                      <wps:spPr>
                        <a:xfrm>
                          <a:off x="0" y="0"/>
                          <a:ext cx="1579245" cy="5219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3F308" id="276 Rectángulo" o:spid="_x0000_s1026" style="position:absolute;margin-left:154.95pt;margin-top:214.5pt;width:124.35pt;height:41.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" fillcolor="white [3212]" strokecolor="black [3213]" strokeweight="2pt"/>
            </w:pict>
          </mc:Fallback>
        </mc:AlternateContent>
      </w:r>
      <w:r>
        <w:rPr>
          <w:rFonts w:cs="Arial"/>
          <w:noProof/>
          <w:lang w:val="en-US"/>
        </w:rPr>
        <mc:AlternateContent>
          <mc:Choice Requires="wps">
            <w:drawing>
              <wp:anchor distT="0" distB="0" distL="114300" distR="114300" simplePos="0" relativeHeight="251741184" behindDoc="0" locked="0" layoutInCell="1" allowOverlap="1" wp14:anchorId="6F004CEF" wp14:editId="122B3F67">
                <wp:simplePos x="0" y="0"/>
                <wp:positionH relativeFrom="column">
                  <wp:posOffset>2002155</wp:posOffset>
                </wp:positionH>
                <wp:positionV relativeFrom="paragraph">
                  <wp:posOffset>2807525</wp:posOffset>
                </wp:positionV>
                <wp:extent cx="1508125" cy="354330"/>
                <wp:effectExtent l="0" t="0" r="0" b="7620"/>
                <wp:wrapNone/>
                <wp:docPr id="277" name="277 Cuadro de texto"/>
                <wp:cNvGraphicFramePr/>
                <a:graphic xmlns:a="http://schemas.openxmlformats.org/drawingml/2006/main">
                  <a:graphicData uri="http://schemas.microsoft.com/office/word/2010/wordprocessingShape">
                    <wps:wsp>
                      <wps:cNvSpPr txBox="1"/>
                      <wps:spPr>
                        <a:xfrm>
                          <a:off x="0" y="0"/>
                          <a:ext cx="1508125" cy="354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3551F" w14:textId="77777777" w:rsidR="003E3E50" w:rsidRPr="009338FE" w:rsidRDefault="003E3E50" w:rsidP="007A4766">
                            <w:pPr>
                              <w:jc w:val="center"/>
                              <w:rPr>
                                <w:rFonts w:ascii="Arial" w:hAnsi="Arial" w:cs="Arial"/>
                                <w:sz w:val="20"/>
                              </w:rPr>
                            </w:pPr>
                            <w:r>
                              <w:rPr>
                                <w:rFonts w:ascii="Arial" w:hAnsi="Arial" w:cs="Arial"/>
                                <w:sz w:val="20"/>
                              </w:rPr>
                              <w:t>Componente de Conferencias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04CEF" id="277 Cuadro de texto" o:spid="_x0000_s1048" type="#_x0000_t202" style="position:absolute;left:0;text-align:left;margin-left:157.65pt;margin-top:221.05pt;width:118.75pt;height:27.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" fillcolor="white [3201]" stroked="f" strokeweight=".5pt">
                <v:textbox>
                  <w:txbxContent>
                    <w:p w14:paraId="3E73551F" w14:textId="77777777" w:rsidR="003E3E50" w:rsidRPr="009338FE" w:rsidRDefault="003E3E50" w:rsidP="007A4766">
                      <w:pPr>
                        <w:jc w:val="center"/>
                        <w:rPr>
                          <w:rFonts w:ascii="Arial" w:hAnsi="Arial" w:cs="Arial"/>
                          <w:sz w:val="20"/>
                        </w:rPr>
                      </w:pPr>
                      <w:r>
                        <w:rPr>
                          <w:rFonts w:ascii="Arial" w:hAnsi="Arial" w:cs="Arial"/>
                          <w:sz w:val="20"/>
                        </w:rPr>
                        <w:t>Componente de Conferencias</w:t>
                      </w:r>
                    </w:p>
                  </w:txbxContent>
                </v:textbox>
              </v:shape>
            </w:pict>
          </mc:Fallback>
        </mc:AlternateContent>
      </w:r>
      <w:r>
        <w:rPr>
          <w:rFonts w:cs="Arial"/>
          <w:noProof/>
          <w:lang w:val="en-US"/>
        </w:rPr>
        <mc:AlternateContent>
          <mc:Choice Requires="wps">
            <w:drawing>
              <wp:anchor distT="0" distB="0" distL="114300" distR="114300" simplePos="0" relativeHeight="251746304" behindDoc="0" locked="0" layoutInCell="1" allowOverlap="1" wp14:anchorId="489A9A6D" wp14:editId="69EEBCF4">
                <wp:simplePos x="0" y="0"/>
                <wp:positionH relativeFrom="column">
                  <wp:posOffset>3060568</wp:posOffset>
                </wp:positionH>
                <wp:positionV relativeFrom="paragraph">
                  <wp:posOffset>2498600</wp:posOffset>
                </wp:positionV>
                <wp:extent cx="1234498" cy="225631"/>
                <wp:effectExtent l="0" t="0" r="0" b="3175"/>
                <wp:wrapNone/>
                <wp:docPr id="280" name="280 Cuadro de texto"/>
                <wp:cNvGraphicFramePr/>
                <a:graphic xmlns:a="http://schemas.openxmlformats.org/drawingml/2006/main">
                  <a:graphicData uri="http://schemas.microsoft.com/office/word/2010/wordprocessingShape">
                    <wps:wsp>
                      <wps:cNvSpPr txBox="1"/>
                      <wps:spPr>
                        <a:xfrm>
                          <a:off x="0" y="0"/>
                          <a:ext cx="1234498" cy="225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8DB86" w14:textId="5807EC75" w:rsidR="003E3E50" w:rsidRPr="009338FE" w:rsidRDefault="003E3E50" w:rsidP="007A4766">
                            <w:pPr>
                              <w:jc w:val="center"/>
                              <w:rPr>
                                <w:rFonts w:ascii="Arial" w:hAnsi="Arial" w:cs="Arial"/>
                                <w:sz w:val="20"/>
                              </w:rPr>
                            </w:pPr>
                            <w:r>
                              <w:rPr>
                                <w:rFonts w:ascii="Arial" w:hAnsi="Arial" w:cs="Arial"/>
                                <w:sz w:val="20"/>
                              </w:rPr>
                              <w:t>REST/JSON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A9A6D" id="280 Cuadro de texto" o:spid="_x0000_s1049" type="#_x0000_t202" style="position:absolute;left:0;text-align:left;margin-left:241pt;margin-top:196.75pt;width:97.2pt;height:17.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" filled="f" stroked="f" strokeweight=".5pt">
                <v:textbox>
                  <w:txbxContent>
                    <w:p w14:paraId="2EA8DB86" w14:textId="5807EC75" w:rsidR="003E3E50" w:rsidRPr="009338FE" w:rsidRDefault="003E3E50" w:rsidP="007A4766">
                      <w:pPr>
                        <w:jc w:val="center"/>
                        <w:rPr>
                          <w:rFonts w:ascii="Arial" w:hAnsi="Arial" w:cs="Arial"/>
                          <w:sz w:val="20"/>
                        </w:rPr>
                      </w:pPr>
                      <w:r>
                        <w:rPr>
                          <w:rFonts w:ascii="Arial" w:hAnsi="Arial" w:cs="Arial"/>
                          <w:sz w:val="20"/>
                        </w:rPr>
                        <w:t>REST/JSON</w:t>
                      </w:r>
                    </w:p>
                  </w:txbxContent>
                </v:textbox>
              </v:shape>
            </w:pict>
          </mc:Fallback>
        </mc:AlternateContent>
      </w:r>
      <w:r>
        <w:rPr>
          <w:rFonts w:cs="Arial"/>
          <w:noProof/>
          <w:lang w:val="en-US"/>
        </w:rPr>
        <mc:AlternateContent>
          <mc:Choice Requires="wps">
            <w:drawing>
              <wp:anchor distT="0" distB="0" distL="114300" distR="114300" simplePos="0" relativeHeight="251742208" behindDoc="0" locked="0" layoutInCell="1" allowOverlap="1" wp14:anchorId="33DBEE90" wp14:editId="3A73EF07">
                <wp:simplePos x="0" y="0"/>
                <wp:positionH relativeFrom="column">
                  <wp:posOffset>1599565</wp:posOffset>
                </wp:positionH>
                <wp:positionV relativeFrom="paragraph">
                  <wp:posOffset>2153920</wp:posOffset>
                </wp:positionV>
                <wp:extent cx="1104265" cy="569595"/>
                <wp:effectExtent l="0" t="0" r="76835" b="59055"/>
                <wp:wrapNone/>
                <wp:docPr id="278" name="278 Conector recto de flecha"/>
                <wp:cNvGraphicFramePr/>
                <a:graphic xmlns:a="http://schemas.openxmlformats.org/drawingml/2006/main">
                  <a:graphicData uri="http://schemas.microsoft.com/office/word/2010/wordprocessingShape">
                    <wps:wsp>
                      <wps:cNvCnPr/>
                      <wps:spPr>
                        <a:xfrm>
                          <a:off x="0" y="0"/>
                          <a:ext cx="1104265" cy="569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53A95" id="278 Conector recto de flecha" o:spid="_x0000_s1026" type="#_x0000_t32" style="position:absolute;margin-left:125.95pt;margin-top:169.6pt;width:86.95pt;height:44.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" strokecolor="#4579b8 [3044]">
                <v:stroke endarrow="open"/>
              </v:shape>
            </w:pict>
          </mc:Fallback>
        </mc:AlternateContent>
      </w:r>
      <w:r>
        <w:rPr>
          <w:rFonts w:cs="Arial"/>
          <w:noProof/>
          <w:lang w:val="en-US"/>
        </w:rPr>
        <mc:AlternateContent>
          <mc:Choice Requires="wps">
            <w:drawing>
              <wp:anchor distT="0" distB="0" distL="114300" distR="114300" simplePos="0" relativeHeight="251744256" behindDoc="0" locked="0" layoutInCell="1" allowOverlap="1" wp14:anchorId="32254B2E" wp14:editId="4A5CB7C7">
                <wp:simplePos x="0" y="0"/>
                <wp:positionH relativeFrom="column">
                  <wp:posOffset>2774950</wp:posOffset>
                </wp:positionH>
                <wp:positionV relativeFrom="paragraph">
                  <wp:posOffset>2153920</wp:posOffset>
                </wp:positionV>
                <wp:extent cx="1116330" cy="569595"/>
                <wp:effectExtent l="38100" t="0" r="26670" b="59055"/>
                <wp:wrapNone/>
                <wp:docPr id="279" name="279 Conector recto de flecha"/>
                <wp:cNvGraphicFramePr/>
                <a:graphic xmlns:a="http://schemas.openxmlformats.org/drawingml/2006/main">
                  <a:graphicData uri="http://schemas.microsoft.com/office/word/2010/wordprocessingShape">
                    <wps:wsp>
                      <wps:cNvCnPr/>
                      <wps:spPr>
                        <a:xfrm flipH="1">
                          <a:off x="0" y="0"/>
                          <a:ext cx="1116330" cy="569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3F260" id="279 Conector recto de flecha" o:spid="_x0000_s1026" type="#_x0000_t32" style="position:absolute;margin-left:218.5pt;margin-top:169.6pt;width:87.9pt;height:44.8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" strokecolor="#4579b8 [3044]">
                <v:stroke endarrow="open"/>
              </v:shape>
            </w:pict>
          </mc:Fallback>
        </mc:AlternateContent>
      </w:r>
      <w:r w:rsidRPr="009338FE">
        <w:rPr>
          <w:rFonts w:cs="Arial"/>
          <w:noProof/>
          <w:highlight w:val="yellow"/>
          <w:lang w:val="en-US"/>
        </w:rPr>
        <mc:AlternateContent>
          <mc:Choice Requires="wpg">
            <w:drawing>
              <wp:anchor distT="0" distB="0" distL="114300" distR="114300" simplePos="0" relativeHeight="251737088" behindDoc="0" locked="0" layoutInCell="1" allowOverlap="1" wp14:anchorId="729E7110" wp14:editId="195EADF0">
                <wp:simplePos x="0" y="0"/>
                <wp:positionH relativeFrom="column">
                  <wp:posOffset>4145470</wp:posOffset>
                </wp:positionH>
                <wp:positionV relativeFrom="paragraph">
                  <wp:posOffset>1445260</wp:posOffset>
                </wp:positionV>
                <wp:extent cx="522605" cy="332105"/>
                <wp:effectExtent l="0" t="0" r="10795" b="10795"/>
                <wp:wrapNone/>
                <wp:docPr id="272" name="6 Grupo"/>
                <wp:cNvGraphicFramePr/>
                <a:graphic xmlns:a="http://schemas.openxmlformats.org/drawingml/2006/main">
                  <a:graphicData uri="http://schemas.microsoft.com/office/word/2010/wordprocessingGroup">
                    <wpg:wgp>
                      <wpg:cNvGrpSpPr/>
                      <wpg:grpSpPr>
                        <a:xfrm>
                          <a:off x="0" y="0"/>
                          <a:ext cx="522605" cy="332105"/>
                          <a:chOff x="0" y="0"/>
                          <a:chExt cx="2376264" cy="1224136"/>
                        </a:xfrm>
                      </wpg:grpSpPr>
                      <wps:wsp>
                        <wps:cNvPr id="273" name="3 Rectángulo"/>
                        <wps:cNvSpPr/>
                        <wps:spPr>
                          <a:xfrm>
                            <a:off x="432048" y="0"/>
                            <a:ext cx="1944216" cy="12241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AFC52" w14:textId="77777777" w:rsidR="003E3E50" w:rsidRDefault="003E3E50" w:rsidP="007A476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4 Rectángulo"/>
                        <wps:cNvSpPr/>
                        <wps:spPr>
                          <a:xfrm>
                            <a:off x="0" y="216024"/>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1D0CD" w14:textId="77777777" w:rsidR="003E3E50" w:rsidRDefault="003E3E50" w:rsidP="007A476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5 Rectángulo"/>
                        <wps:cNvSpPr/>
                        <wps:spPr>
                          <a:xfrm>
                            <a:off x="0" y="703847"/>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B3F80" w14:textId="77777777" w:rsidR="003E3E50" w:rsidRDefault="003E3E50" w:rsidP="007A4766"/>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9E7110" id="_x0000_s1050" style="position:absolute;left:0;text-align:left;margin-left:326.4pt;margin-top:113.8pt;width:41.15pt;height:26.15pt;z-index:251737088;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">
                <v:rect id="3 Rectángulo" o:spid="_x0000_s1051" style="position:absolute;left:4320;width:19442;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1B7MYA&#10;AADcAAAADwAAAGRycy9kb3ducmV2LnhtbESPQWsCMRSE74X+h/AKvUjNuoKWrVGkoC5CBbU99PbY&#10;PDdLNy9hk+r6701B6HGYmW+Y2aK3rThTFxrHCkbDDARx5XTDtYLP4+rlFUSIyBpbx6TgSgEW88eH&#10;GRbaXXhP50OsRYJwKFCBidEXUobKkMUwdJ44eSfXWYxJdrXUHV4S3LYyz7KJtNhwWjDo6d1Q9XP4&#10;tQpWGzNYyu3Hly/D7mTz0q83g2+lnp/65RuISH38D9/bpVaQT8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1B7MYAAADcAAAADwAAAAAAAAAAAAAAAACYAgAAZHJz&#10;L2Rvd25yZXYueG1sUEsFBgAAAAAEAAQA9QAAAIsDAAAAAA==&#10;" filled="f" strokecolor="black [3213]" strokeweight="2pt">
                  <v:textbox>
                    <w:txbxContent>
                      <w:p w14:paraId="44EAFC52" w14:textId="77777777" w:rsidR="003E3E50" w:rsidRDefault="003E3E50" w:rsidP="007A4766"/>
                    </w:txbxContent>
                  </v:textbox>
                </v:rect>
                <v:rect id="4 Rectángulo" o:spid="_x0000_s1052" style="position:absolute;top:2160;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wy8YA&#10;AADcAAAADwAAAGRycy9kb3ducmV2LnhtbESPT2vCQBTE70K/w/IK3nRT/7QldROKIhYPgkmhPT6y&#10;r0ma7NuQXTV++64g9DjMzG+YVTqYVpypd7VlBU/TCARxYXXNpYLPfDt5BeE8ssbWMim4koM0eRit&#10;MNb2wkc6Z74UAcIuRgWV910spSsqMuimtiMO3o/tDfog+1LqHi8Bblo5i6JnabDmsFBhR+uKiiY7&#10;GQXzQ/N9lLLLdiez/Go2v/syz1Cp8ePw/gbC0+D/w/f2h1Ywe1nA7Uw4Aj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zwy8YAAADcAAAADwAAAAAAAAAAAAAAAACYAgAAZHJz&#10;L2Rvd25yZXYueG1sUEsFBgAAAAAEAAQA9QAAAIsDAAAAAA==&#10;" fillcolor="white [3212]" strokecolor="black [3213]" strokeweight="2pt">
                  <v:textbox>
                    <w:txbxContent>
                      <w:p w14:paraId="4A01D0CD" w14:textId="77777777" w:rsidR="003E3E50" w:rsidRDefault="003E3E50" w:rsidP="007A4766"/>
                    </w:txbxContent>
                  </v:textbox>
                </v:rect>
                <v:rect id="5 Rectángulo" o:spid="_x0000_s1053" style="position:absolute;top:7038;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VUMUA&#10;AADcAAAADwAAAGRycy9kb3ducmV2LnhtbESPQWvCQBSE74L/YXmF3symFqtEV5GW0tKDYCLo8ZF9&#10;TdJk34bdVdN/3xUKHoeZ+YZZbQbTiQs531hW8JSkIIhLqxuuFByK98kChA/IGjvLpOCXPGzW49EK&#10;M22vvKdLHioRIewzVFCH0GdS+rImgz6xPXH0vq0zGKJ0ldQOrxFuOjlN0xdpsOG4UGNPrzWVbX42&#10;Cp537WkvZZ9/nM3s2L79fFVFjko9PgzbJYhAQ7iH/9ufWsF0PoP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FVQxQAAANwAAAAPAAAAAAAAAAAAAAAAAJgCAABkcnMv&#10;ZG93bnJldi54bWxQSwUGAAAAAAQABAD1AAAAigMAAAAA&#10;" fillcolor="white [3212]" strokecolor="black [3213]" strokeweight="2pt">
                  <v:textbox>
                    <w:txbxContent>
                      <w:p w14:paraId="119B3F80" w14:textId="77777777" w:rsidR="003E3E50" w:rsidRDefault="003E3E50" w:rsidP="007A4766"/>
                    </w:txbxContent>
                  </v:textbox>
                </v:rect>
              </v:group>
            </w:pict>
          </mc:Fallback>
        </mc:AlternateContent>
      </w:r>
      <w:r w:rsidRPr="009338FE">
        <w:rPr>
          <w:rFonts w:cs="Arial"/>
          <w:noProof/>
          <w:highlight w:val="yellow"/>
          <w:lang w:val="en-US"/>
        </w:rPr>
        <mc:AlternateContent>
          <mc:Choice Requires="wpg">
            <w:drawing>
              <wp:anchor distT="0" distB="0" distL="114300" distR="114300" simplePos="0" relativeHeight="251735040" behindDoc="0" locked="0" layoutInCell="1" allowOverlap="1" wp14:anchorId="7D1AF85F" wp14:editId="33F914B7">
                <wp:simplePos x="0" y="0"/>
                <wp:positionH relativeFrom="column">
                  <wp:posOffset>1868360</wp:posOffset>
                </wp:positionH>
                <wp:positionV relativeFrom="paragraph">
                  <wp:posOffset>1470660</wp:posOffset>
                </wp:positionV>
                <wp:extent cx="522605" cy="332105"/>
                <wp:effectExtent l="0" t="0" r="10795" b="10795"/>
                <wp:wrapNone/>
                <wp:docPr id="268" name="6 Grupo"/>
                <wp:cNvGraphicFramePr/>
                <a:graphic xmlns:a="http://schemas.openxmlformats.org/drawingml/2006/main">
                  <a:graphicData uri="http://schemas.microsoft.com/office/word/2010/wordprocessingGroup">
                    <wpg:wgp>
                      <wpg:cNvGrpSpPr/>
                      <wpg:grpSpPr>
                        <a:xfrm>
                          <a:off x="0" y="0"/>
                          <a:ext cx="522605" cy="332105"/>
                          <a:chOff x="0" y="0"/>
                          <a:chExt cx="2376264" cy="1224136"/>
                        </a:xfrm>
                      </wpg:grpSpPr>
                      <wps:wsp>
                        <wps:cNvPr id="269" name="3 Rectángulo"/>
                        <wps:cNvSpPr/>
                        <wps:spPr>
                          <a:xfrm>
                            <a:off x="432048" y="0"/>
                            <a:ext cx="1944216" cy="12241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669C1" w14:textId="77777777" w:rsidR="003E3E50" w:rsidRDefault="003E3E50" w:rsidP="007A476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4 Rectángulo"/>
                        <wps:cNvSpPr/>
                        <wps:spPr>
                          <a:xfrm>
                            <a:off x="0" y="216024"/>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9C5BD" w14:textId="77777777" w:rsidR="003E3E50" w:rsidRDefault="003E3E50" w:rsidP="007A476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5 Rectángulo"/>
                        <wps:cNvSpPr/>
                        <wps:spPr>
                          <a:xfrm>
                            <a:off x="0" y="703847"/>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40023" w14:textId="77777777" w:rsidR="003E3E50" w:rsidRDefault="003E3E50" w:rsidP="007A4766"/>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1AF85F" id="_x0000_s1054" style="position:absolute;left:0;text-align:left;margin-left:147.1pt;margin-top:115.8pt;width:41.15pt;height:26.15pt;z-index:251735040;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">
                <v:rect id="3 Rectángulo" o:spid="_x0000_s1055" style="position:absolute;left:4320;width:19442;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g28YA&#10;AADcAAAADwAAAGRycy9kb3ducmV2LnhtbESPQWsCMRSE7wX/Q3hCL1Kz3YPo1igiWBehgrY99PbY&#10;PDeLm5ewSXX9940g9DjMzDfMfNnbVlyoC41jBa/jDARx5XTDtYKvz83LFESIyBpbx6TgRgGWi8HT&#10;HAvtrnygyzHWIkE4FKjAxOgLKUNlyGIYO0+cvJPrLMYku1rqDq8JbluZZ9lEWmw4LRj0tDZUnY+/&#10;VsFma0Yrufv49mXYn2xe+vft6Eep52G/egMRqY//4Ue71AryyQz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zg28YAAADcAAAADwAAAAAAAAAAAAAAAACYAgAAZHJz&#10;L2Rvd25yZXYueG1sUEsFBgAAAAAEAAQA9QAAAIsDAAAAAA==&#10;" filled="f" strokecolor="black [3213]" strokeweight="2pt">
                  <v:textbox>
                    <w:txbxContent>
                      <w:p w14:paraId="625669C1" w14:textId="77777777" w:rsidR="003E3E50" w:rsidRDefault="003E3E50" w:rsidP="007A4766"/>
                    </w:txbxContent>
                  </v:textbox>
                </v:rect>
                <v:rect id="4 Rectángulo" o:spid="_x0000_s1056" style="position:absolute;top:2160;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2yMEA&#10;AADcAAAADwAAAGRycy9kb3ducmV2LnhtbERPTYvCMBC9L/gfwgje1lRlV6lGEUVcPCxYBT0OzdjW&#10;NpPSRK3/3hwEj4/3PVu0phJ3alxhWcGgH4EgTq0uOFNwPGy+JyCcR9ZYWSYFT3KwmHe+Zhhr++A9&#10;3ROfiRDCLkYFufd1LKVLczLo+rYmDtzFNgZ9gE0mdYOPEG4qOYyiX2mw4NCQY02rnNIyuRkFo//y&#10;vJeyTrY383Mq19dddkhQqV63XU5BeGr9R/x2/2kFw3GYH86EI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39sjBAAAA3AAAAA8AAAAAAAAAAAAAAAAAmAIAAGRycy9kb3du&#10;cmV2LnhtbFBLBQYAAAAABAAEAPUAAACGAwAAAAA=&#10;" fillcolor="white [3212]" strokecolor="black [3213]" strokeweight="2pt">
                  <v:textbox>
                    <w:txbxContent>
                      <w:p w14:paraId="04D9C5BD" w14:textId="77777777" w:rsidR="003E3E50" w:rsidRDefault="003E3E50" w:rsidP="007A4766"/>
                    </w:txbxContent>
                  </v:textbox>
                </v:rect>
                <v:rect id="5 Rectángulo" o:spid="_x0000_s1057" style="position:absolute;top:7038;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tTU8QA&#10;AADcAAAADwAAAGRycy9kb3ducmV2LnhtbESPQYvCMBSE74L/ITzBm6Yq6tI1irgsu3gQrMLu8dE8&#10;29rmpTRR6783guBxmJlvmMWqNZW4UuMKywpGwwgEcWp1wZmC4+F78AHCeWSNlWVScCcHq2W3s8BY&#10;2xvv6Zr4TAQIuxgV5N7XsZQuzcmgG9qaOHgn2xj0QTaZ1A3eAtxUchxFM2mw4LCQY02bnNIyuRgF&#10;k135v5eyTn4uZvpXfp232SFBpfq9dv0JwlPr3+FX+1crGM9H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7U1PEAAAA3AAAAA8AAAAAAAAAAAAAAAAAmAIAAGRycy9k&#10;b3ducmV2LnhtbFBLBQYAAAAABAAEAPUAAACJAwAAAAA=&#10;" fillcolor="white [3212]" strokecolor="black [3213]" strokeweight="2pt">
                  <v:textbox>
                    <w:txbxContent>
                      <w:p w14:paraId="21440023" w14:textId="77777777" w:rsidR="003E3E50" w:rsidRDefault="003E3E50" w:rsidP="007A4766"/>
                    </w:txbxContent>
                  </v:textbox>
                </v:rect>
              </v:group>
            </w:pict>
          </mc:Fallback>
        </mc:AlternateContent>
      </w:r>
      <w:r>
        <w:rPr>
          <w:rFonts w:cs="Arial"/>
          <w:noProof/>
          <w:lang w:val="en-US"/>
        </w:rPr>
        <mc:AlternateContent>
          <mc:Choice Requires="wps">
            <w:drawing>
              <wp:anchor distT="0" distB="0" distL="114300" distR="114300" simplePos="0" relativeHeight="251725824" behindDoc="0" locked="0" layoutInCell="1" allowOverlap="1" wp14:anchorId="74BE52A2" wp14:editId="397DB2A9">
                <wp:simplePos x="0" y="0"/>
                <wp:positionH relativeFrom="column">
                  <wp:posOffset>899160</wp:posOffset>
                </wp:positionH>
                <wp:positionV relativeFrom="paragraph">
                  <wp:posOffset>1769555</wp:posOffset>
                </wp:positionV>
                <wp:extent cx="1508125" cy="354330"/>
                <wp:effectExtent l="0" t="0" r="0" b="7620"/>
                <wp:wrapNone/>
                <wp:docPr id="260" name="260 Cuadro de texto"/>
                <wp:cNvGraphicFramePr/>
                <a:graphic xmlns:a="http://schemas.openxmlformats.org/drawingml/2006/main">
                  <a:graphicData uri="http://schemas.microsoft.com/office/word/2010/wordprocessingShape">
                    <wps:wsp>
                      <wps:cNvSpPr txBox="1"/>
                      <wps:spPr>
                        <a:xfrm>
                          <a:off x="0" y="0"/>
                          <a:ext cx="1508125" cy="354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FA18A" w14:textId="0C40B2F9" w:rsidR="003E3E50" w:rsidRPr="009338FE" w:rsidRDefault="003E3E50" w:rsidP="007A4766">
                            <w:pPr>
                              <w:jc w:val="center"/>
                              <w:rPr>
                                <w:rFonts w:ascii="Arial" w:hAnsi="Arial" w:cs="Arial"/>
                                <w:sz w:val="20"/>
                              </w:rPr>
                            </w:pPr>
                            <w:r>
                              <w:rPr>
                                <w:rFonts w:ascii="Arial" w:hAnsi="Arial" w:cs="Arial"/>
                                <w:sz w:val="20"/>
                              </w:rPr>
                              <w:t>Componente de Conferencias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E52A2" id="260 Cuadro de texto" o:spid="_x0000_s1058" type="#_x0000_t202" style="position:absolute;left:0;text-align:left;margin-left:70.8pt;margin-top:139.35pt;width:118.75pt;height:27.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" fillcolor="white [3201]" stroked="f" strokeweight=".5pt">
                <v:textbox>
                  <w:txbxContent>
                    <w:p w14:paraId="3FAFA18A" w14:textId="0C40B2F9" w:rsidR="003E3E50" w:rsidRPr="009338FE" w:rsidRDefault="003E3E50" w:rsidP="007A4766">
                      <w:pPr>
                        <w:jc w:val="center"/>
                        <w:rPr>
                          <w:rFonts w:ascii="Arial" w:hAnsi="Arial" w:cs="Arial"/>
                          <w:sz w:val="20"/>
                        </w:rPr>
                      </w:pPr>
                      <w:r>
                        <w:rPr>
                          <w:rFonts w:ascii="Arial" w:hAnsi="Arial" w:cs="Arial"/>
                          <w:sz w:val="20"/>
                        </w:rPr>
                        <w:t>Componente de Conferencias</w:t>
                      </w:r>
                    </w:p>
                  </w:txbxContent>
                </v:textbox>
              </v:shape>
            </w:pict>
          </mc:Fallback>
        </mc:AlternateContent>
      </w:r>
      <w:r>
        <w:rPr>
          <w:rFonts w:cs="Arial"/>
          <w:noProof/>
          <w:lang w:val="en-US"/>
        </w:rPr>
        <mc:AlternateContent>
          <mc:Choice Requires="wps">
            <w:drawing>
              <wp:anchor distT="0" distB="0" distL="114300" distR="114300" simplePos="0" relativeHeight="251717632" behindDoc="0" locked="0" layoutInCell="1" allowOverlap="1" wp14:anchorId="1A2DC8A1" wp14:editId="3E1F704A">
                <wp:simplePos x="0" y="0"/>
                <wp:positionH relativeFrom="column">
                  <wp:posOffset>863600</wp:posOffset>
                </wp:positionH>
                <wp:positionV relativeFrom="paragraph">
                  <wp:posOffset>1429385</wp:posOffset>
                </wp:positionV>
                <wp:extent cx="1579245" cy="723265"/>
                <wp:effectExtent l="0" t="0" r="20955" b="19685"/>
                <wp:wrapNone/>
                <wp:docPr id="256" name="256 Rectángulo"/>
                <wp:cNvGraphicFramePr/>
                <a:graphic xmlns:a="http://schemas.openxmlformats.org/drawingml/2006/main">
                  <a:graphicData uri="http://schemas.microsoft.com/office/word/2010/wordprocessingShape">
                    <wps:wsp>
                      <wps:cNvSpPr/>
                      <wps:spPr>
                        <a:xfrm>
                          <a:off x="0" y="0"/>
                          <a:ext cx="1579245" cy="7232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43138F" id="256 Rectángulo" o:spid="_x0000_s1026" style="position:absolute;margin-left:68pt;margin-top:112.55pt;width:124.35pt;height:56.9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" fillcolor="white [3212]" strokecolor="black [3213]" strokeweight="2pt"/>
            </w:pict>
          </mc:Fallback>
        </mc:AlternateContent>
      </w:r>
      <w:r>
        <w:rPr>
          <w:rFonts w:cs="Arial"/>
          <w:noProof/>
          <w:lang w:val="en-US"/>
        </w:rPr>
        <mc:AlternateContent>
          <mc:Choice Requires="wps">
            <w:drawing>
              <wp:anchor distT="0" distB="0" distL="114300" distR="114300" simplePos="0" relativeHeight="251727872" behindDoc="0" locked="0" layoutInCell="1" allowOverlap="1" wp14:anchorId="191A6D8A" wp14:editId="42ACDE35">
                <wp:simplePos x="0" y="0"/>
                <wp:positionH relativeFrom="column">
                  <wp:posOffset>3164205</wp:posOffset>
                </wp:positionH>
                <wp:positionV relativeFrom="paragraph">
                  <wp:posOffset>1766380</wp:posOffset>
                </wp:positionV>
                <wp:extent cx="1508125" cy="354330"/>
                <wp:effectExtent l="0" t="0" r="0" b="7620"/>
                <wp:wrapNone/>
                <wp:docPr id="261" name="261 Cuadro de texto"/>
                <wp:cNvGraphicFramePr/>
                <a:graphic xmlns:a="http://schemas.openxmlformats.org/drawingml/2006/main">
                  <a:graphicData uri="http://schemas.microsoft.com/office/word/2010/wordprocessingShape">
                    <wps:wsp>
                      <wps:cNvSpPr txBox="1"/>
                      <wps:spPr>
                        <a:xfrm>
                          <a:off x="0" y="0"/>
                          <a:ext cx="1508125" cy="354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A9323" w14:textId="25E24D8F" w:rsidR="003E3E50" w:rsidRPr="009338FE" w:rsidRDefault="003E3E50" w:rsidP="007A4766">
                            <w:pPr>
                              <w:jc w:val="center"/>
                              <w:rPr>
                                <w:rFonts w:ascii="Arial" w:hAnsi="Arial" w:cs="Arial"/>
                                <w:sz w:val="20"/>
                              </w:rPr>
                            </w:pPr>
                            <w:r>
                              <w:rPr>
                                <w:rFonts w:ascii="Arial" w:hAnsi="Arial" w:cs="Arial"/>
                                <w:sz w:val="20"/>
                              </w:rPr>
                              <w:t>Componente de Conductas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6D8A" id="261 Cuadro de texto" o:spid="_x0000_s1059" type="#_x0000_t202" style="position:absolute;left:0;text-align:left;margin-left:249.15pt;margin-top:139.1pt;width:118.75pt;height:27.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" fillcolor="white [3201]" stroked="f" strokeweight=".5pt">
                <v:textbox>
                  <w:txbxContent>
                    <w:p w14:paraId="21DA9323" w14:textId="25E24D8F" w:rsidR="003E3E50" w:rsidRPr="009338FE" w:rsidRDefault="003E3E50" w:rsidP="007A4766">
                      <w:pPr>
                        <w:jc w:val="center"/>
                        <w:rPr>
                          <w:rFonts w:ascii="Arial" w:hAnsi="Arial" w:cs="Arial"/>
                          <w:sz w:val="20"/>
                        </w:rPr>
                      </w:pPr>
                      <w:r>
                        <w:rPr>
                          <w:rFonts w:ascii="Arial" w:hAnsi="Arial" w:cs="Arial"/>
                          <w:sz w:val="20"/>
                        </w:rPr>
                        <w:t>Componente de Conductas</w:t>
                      </w:r>
                    </w:p>
                  </w:txbxContent>
                </v:textbox>
              </v:shape>
            </w:pict>
          </mc:Fallback>
        </mc:AlternateContent>
      </w:r>
      <w:r>
        <w:rPr>
          <w:rFonts w:cs="Arial"/>
          <w:noProof/>
          <w:lang w:val="en-US"/>
        </w:rPr>
        <mc:AlternateContent>
          <mc:Choice Requires="wps">
            <w:drawing>
              <wp:anchor distT="0" distB="0" distL="114300" distR="114300" simplePos="0" relativeHeight="251721728" behindDoc="0" locked="0" layoutInCell="1" allowOverlap="1" wp14:anchorId="39889CF8" wp14:editId="6FEF3F19">
                <wp:simplePos x="0" y="0"/>
                <wp:positionH relativeFrom="column">
                  <wp:posOffset>3131820</wp:posOffset>
                </wp:positionH>
                <wp:positionV relativeFrom="paragraph">
                  <wp:posOffset>1393825</wp:posOffset>
                </wp:positionV>
                <wp:extent cx="1579245" cy="759460"/>
                <wp:effectExtent l="0" t="0" r="20955" b="21590"/>
                <wp:wrapNone/>
                <wp:docPr id="258" name="258 Rectángulo"/>
                <wp:cNvGraphicFramePr/>
                <a:graphic xmlns:a="http://schemas.openxmlformats.org/drawingml/2006/main">
                  <a:graphicData uri="http://schemas.microsoft.com/office/word/2010/wordprocessingShape">
                    <wps:wsp>
                      <wps:cNvSpPr/>
                      <wps:spPr>
                        <a:xfrm>
                          <a:off x="0" y="0"/>
                          <a:ext cx="1579245" cy="759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71206" id="258 Rectángulo" o:spid="_x0000_s1026" style="position:absolute;margin-left:246.6pt;margin-top:109.75pt;width:124.35pt;height:59.8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" fillcolor="white [3212]" strokecolor="black [3213]" strokeweight="2pt"/>
            </w:pict>
          </mc:Fallback>
        </mc:AlternateContent>
      </w:r>
      <w:r w:rsidRPr="009338FE">
        <w:rPr>
          <w:rFonts w:cs="Arial"/>
          <w:noProof/>
          <w:highlight w:val="yellow"/>
          <w:lang w:val="en-US"/>
        </w:rPr>
        <mc:AlternateContent>
          <mc:Choice Requires="wpg">
            <w:drawing>
              <wp:anchor distT="0" distB="0" distL="114300" distR="114300" simplePos="0" relativeHeight="251732992" behindDoc="0" locked="0" layoutInCell="1" allowOverlap="1" wp14:anchorId="0128EB1B" wp14:editId="1E7CF007">
                <wp:simplePos x="0" y="0"/>
                <wp:positionH relativeFrom="column">
                  <wp:posOffset>2952750</wp:posOffset>
                </wp:positionH>
                <wp:positionV relativeFrom="paragraph">
                  <wp:posOffset>453200</wp:posOffset>
                </wp:positionV>
                <wp:extent cx="522605" cy="332105"/>
                <wp:effectExtent l="0" t="0" r="10795" b="10795"/>
                <wp:wrapNone/>
                <wp:docPr id="264" name="6 Grupo"/>
                <wp:cNvGraphicFramePr/>
                <a:graphic xmlns:a="http://schemas.openxmlformats.org/drawingml/2006/main">
                  <a:graphicData uri="http://schemas.microsoft.com/office/word/2010/wordprocessingGroup">
                    <wpg:wgp>
                      <wpg:cNvGrpSpPr/>
                      <wpg:grpSpPr>
                        <a:xfrm>
                          <a:off x="0" y="0"/>
                          <a:ext cx="522605" cy="332105"/>
                          <a:chOff x="0" y="0"/>
                          <a:chExt cx="2376264" cy="1224136"/>
                        </a:xfrm>
                      </wpg:grpSpPr>
                      <wps:wsp>
                        <wps:cNvPr id="265" name="3 Rectángulo"/>
                        <wps:cNvSpPr/>
                        <wps:spPr>
                          <a:xfrm>
                            <a:off x="432048" y="0"/>
                            <a:ext cx="1944216" cy="12241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41D7B" w14:textId="77777777" w:rsidR="003E3E50" w:rsidRDefault="003E3E50" w:rsidP="007A476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4 Rectángulo"/>
                        <wps:cNvSpPr/>
                        <wps:spPr>
                          <a:xfrm>
                            <a:off x="0" y="216024"/>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870E5" w14:textId="77777777" w:rsidR="003E3E50" w:rsidRDefault="003E3E50" w:rsidP="007A476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5 Rectángulo"/>
                        <wps:cNvSpPr/>
                        <wps:spPr>
                          <a:xfrm>
                            <a:off x="0" y="703847"/>
                            <a:ext cx="936104" cy="3240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4F711" w14:textId="77777777" w:rsidR="003E3E50" w:rsidRDefault="003E3E50" w:rsidP="007A4766"/>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28EB1B" id="_x0000_s1060" style="position:absolute;left:0;text-align:left;margin-left:232.5pt;margin-top:35.7pt;width:41.15pt;height:26.15pt;z-index:251732992;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">
                <v:rect id="3 Rectángulo" o:spid="_x0000_s1061" style="position:absolute;left:4320;width:19442;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q3sYA&#10;AADcAAAADwAAAGRycy9kb3ducmV2LnhtbESPQWsCMRSE7wX/Q3gFL6LZLlTKahQRrItQobYevD02&#10;z83SzUvYRF3/fVMQehxm5htmvuxtK67UhcaxgpdJBoK4crrhWsH312b8BiJEZI2tY1JwpwDLxeBp&#10;joV2N/6k6yHWIkE4FKjAxOgLKUNlyGKYOE+cvLPrLMYku1rqDm8JbluZZ9lUWmw4LRj0tDZU/Rwu&#10;VsFma0Yrufs4+jLszzYv/ft2dFJq+NyvZiAi9fE//GiXWkE+fYW/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Hq3sYAAADcAAAADwAAAAAAAAAAAAAAAACYAgAAZHJz&#10;L2Rvd25yZXYueG1sUEsFBgAAAAAEAAQA9QAAAIsDAAAAAA==&#10;" filled="f" strokecolor="black [3213]" strokeweight="2pt">
                  <v:textbox>
                    <w:txbxContent>
                      <w:p w14:paraId="3E241D7B" w14:textId="77777777" w:rsidR="003E3E50" w:rsidRDefault="003E3E50" w:rsidP="007A4766"/>
                    </w:txbxContent>
                  </v:textbox>
                </v:rect>
                <v:rect id="4 Rectángulo" o:spid="_x0000_s1062" style="position:absolute;top:2160;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d+sUA&#10;AADcAAAADwAAAGRycy9kb3ducmV2LnhtbESPQWvCQBSE70L/w/IKvelGi6FEVxGltHgoGAv1+Mg+&#10;k5js27C7iem/7xYKPQ4z8w2z3o6mFQM5X1tWMJ8lIIgLq2suFXyeX6cvIHxA1thaJgXf5GG7eZis&#10;MdP2zica8lCKCGGfoYIqhC6T0hcVGfQz2xFH72qdwRClK6V2eI9w08pFkqTSYM1xocKO9hUVTd4b&#10;Bc8fzeUkZZe/9Wb51Rxux/Kco1JPj+NuBSLQGP7Df+13rWCRpv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136xQAAANwAAAAPAAAAAAAAAAAAAAAAAJgCAABkcnMv&#10;ZG93bnJldi54bWxQSwUGAAAAAAQABAD1AAAAigMAAAAA&#10;" fillcolor="white [3212]" strokecolor="black [3213]" strokeweight="2pt">
                  <v:textbox>
                    <w:txbxContent>
                      <w:p w14:paraId="312870E5" w14:textId="77777777" w:rsidR="003E3E50" w:rsidRDefault="003E3E50" w:rsidP="007A4766"/>
                    </w:txbxContent>
                  </v:textbox>
                </v:rect>
                <v:rect id="5 Rectángulo" o:spid="_x0000_s1063" style="position:absolute;top:7038;width:9361;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4YcUA&#10;AADcAAAADwAAAGRycy9kb3ducmV2LnhtbESPQWvCQBSE7wX/w/IKvTWbWqoSXUWU0tKDYCLo8ZF9&#10;TdJk34bdVdN/3y0IHoeZ+YZZrAbTiQs531hW8JKkIIhLqxuuFByK9+cZCB+QNXaWScEveVgtRw8L&#10;zLS98p4ueahEhLDPUEEdQp9J6cuaDPrE9sTR+7bOYIjSVVI7vEa46eQ4TSfSYMNxocaeNjWVbX42&#10;Cl537WkvZZ9/nM3bsd3+fFVFjko9PQ7rOYhAQ7iHb+1PrWA8mcL/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hhxQAAANwAAAAPAAAAAAAAAAAAAAAAAJgCAABkcnMv&#10;ZG93bnJldi54bWxQSwUGAAAAAAQABAD1AAAAigMAAAAA&#10;" fillcolor="white [3212]" strokecolor="black [3213]" strokeweight="2pt">
                  <v:textbox>
                    <w:txbxContent>
                      <w:p w14:paraId="7EB4F711" w14:textId="77777777" w:rsidR="003E3E50" w:rsidRDefault="003E3E50" w:rsidP="007A4766"/>
                    </w:txbxContent>
                  </v:textbox>
                </v:rect>
              </v:group>
            </w:pict>
          </mc:Fallback>
        </mc:AlternateContent>
      </w:r>
      <w:r>
        <w:rPr>
          <w:rFonts w:cs="Arial"/>
          <w:noProof/>
          <w:lang w:val="en-US"/>
        </w:rPr>
        <mc:AlternateContent>
          <mc:Choice Requires="wps">
            <w:drawing>
              <wp:anchor distT="0" distB="0" distL="114300" distR="114300" simplePos="0" relativeHeight="251715584" behindDoc="0" locked="0" layoutInCell="1" allowOverlap="1" wp14:anchorId="055609AD" wp14:editId="2E58C05C">
                <wp:simplePos x="0" y="0"/>
                <wp:positionH relativeFrom="column">
                  <wp:posOffset>1943735</wp:posOffset>
                </wp:positionH>
                <wp:positionV relativeFrom="paragraph">
                  <wp:posOffset>408305</wp:posOffset>
                </wp:positionV>
                <wp:extent cx="1579245" cy="699770"/>
                <wp:effectExtent l="0" t="0" r="20955" b="24130"/>
                <wp:wrapNone/>
                <wp:docPr id="63" name="63 Rectángulo"/>
                <wp:cNvGraphicFramePr/>
                <a:graphic xmlns:a="http://schemas.openxmlformats.org/drawingml/2006/main">
                  <a:graphicData uri="http://schemas.microsoft.com/office/word/2010/wordprocessingShape">
                    <wps:wsp>
                      <wps:cNvSpPr/>
                      <wps:spPr>
                        <a:xfrm>
                          <a:off x="0" y="0"/>
                          <a:ext cx="1579245" cy="6997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3FD530" id="63 Rectángulo" o:spid="_x0000_s1026" style="position:absolute;margin-left:153.05pt;margin-top:32.15pt;width:124.35pt;height:55.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" fillcolor="white [3212]" strokecolor="black [3213]" strokeweight="2pt"/>
            </w:pict>
          </mc:Fallback>
        </mc:AlternateContent>
      </w:r>
      <w:r>
        <w:rPr>
          <w:rFonts w:cs="Arial"/>
          <w:noProof/>
          <w:lang w:val="en-US"/>
        </w:rPr>
        <mc:AlternateContent>
          <mc:Choice Requires="wps">
            <w:drawing>
              <wp:anchor distT="0" distB="0" distL="114300" distR="114300" simplePos="0" relativeHeight="251730944" behindDoc="0" locked="0" layoutInCell="1" allowOverlap="1" wp14:anchorId="6C5762D4" wp14:editId="40D41D07">
                <wp:simplePos x="0" y="0"/>
                <wp:positionH relativeFrom="column">
                  <wp:posOffset>1706781</wp:posOffset>
                </wp:positionH>
                <wp:positionV relativeFrom="paragraph">
                  <wp:posOffset>1109188</wp:posOffset>
                </wp:positionV>
                <wp:extent cx="1068779" cy="285115"/>
                <wp:effectExtent l="38100" t="0" r="17145" b="76835"/>
                <wp:wrapNone/>
                <wp:docPr id="263" name="263 Conector recto de flecha"/>
                <wp:cNvGraphicFramePr/>
                <a:graphic xmlns:a="http://schemas.openxmlformats.org/drawingml/2006/main">
                  <a:graphicData uri="http://schemas.microsoft.com/office/word/2010/wordprocessingShape">
                    <wps:wsp>
                      <wps:cNvCnPr/>
                      <wps:spPr>
                        <a:xfrm flipH="1">
                          <a:off x="0" y="0"/>
                          <a:ext cx="1068779"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5D5ADC" id="263 Conector recto de flecha" o:spid="_x0000_s1026" type="#_x0000_t32" style="position:absolute;margin-left:134.4pt;margin-top:87.35pt;width:84.15pt;height:22.45pt;flip:x;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" strokecolor="#4579b8 [3044]">
                <v:stroke endarrow="open"/>
              </v:shape>
            </w:pict>
          </mc:Fallback>
        </mc:AlternateContent>
      </w:r>
      <w:r>
        <w:rPr>
          <w:rFonts w:cs="Arial"/>
          <w:noProof/>
          <w:lang w:val="en-US"/>
        </w:rPr>
        <mc:AlternateContent>
          <mc:Choice Requires="wps">
            <w:drawing>
              <wp:anchor distT="0" distB="0" distL="114300" distR="114300" simplePos="0" relativeHeight="251728896" behindDoc="0" locked="0" layoutInCell="1" allowOverlap="1" wp14:anchorId="53FD64E5" wp14:editId="44020213">
                <wp:simplePos x="0" y="0"/>
                <wp:positionH relativeFrom="column">
                  <wp:posOffset>2775559</wp:posOffset>
                </wp:positionH>
                <wp:positionV relativeFrom="paragraph">
                  <wp:posOffset>1108702</wp:posOffset>
                </wp:positionV>
                <wp:extent cx="1009403" cy="285494"/>
                <wp:effectExtent l="0" t="0" r="76835" b="76835"/>
                <wp:wrapNone/>
                <wp:docPr id="262" name="262 Conector recto de flecha"/>
                <wp:cNvGraphicFramePr/>
                <a:graphic xmlns:a="http://schemas.openxmlformats.org/drawingml/2006/main">
                  <a:graphicData uri="http://schemas.microsoft.com/office/word/2010/wordprocessingShape">
                    <wps:wsp>
                      <wps:cNvCnPr/>
                      <wps:spPr>
                        <a:xfrm>
                          <a:off x="0" y="0"/>
                          <a:ext cx="1009403" cy="2854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A132E" id="262 Conector recto de flecha" o:spid="_x0000_s1026" type="#_x0000_t32" style="position:absolute;margin-left:218.55pt;margin-top:87.3pt;width:79.5pt;height:2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" strokecolor="#4579b8 [3044]">
                <v:stroke endarrow="open"/>
              </v:shape>
            </w:pict>
          </mc:Fallback>
        </mc:AlternateContent>
      </w:r>
      <w:r>
        <w:rPr>
          <w:rFonts w:cs="Arial"/>
          <w:noProof/>
          <w:lang w:val="en-US"/>
        </w:rPr>
        <mc:AlternateContent>
          <mc:Choice Requires="wps">
            <w:drawing>
              <wp:anchor distT="0" distB="0" distL="114300" distR="114300" simplePos="0" relativeHeight="251723776" behindDoc="0" locked="0" layoutInCell="1" allowOverlap="1" wp14:anchorId="4340354C" wp14:editId="34C0EE7E">
                <wp:simplePos x="0" y="0"/>
                <wp:positionH relativeFrom="column">
                  <wp:posOffset>2072318</wp:posOffset>
                </wp:positionH>
                <wp:positionV relativeFrom="paragraph">
                  <wp:posOffset>758190</wp:posOffset>
                </wp:positionV>
                <wp:extent cx="1317625" cy="248920"/>
                <wp:effectExtent l="0" t="0" r="0" b="0"/>
                <wp:wrapNone/>
                <wp:docPr id="259" name="259 Cuadro de texto"/>
                <wp:cNvGraphicFramePr/>
                <a:graphic xmlns:a="http://schemas.openxmlformats.org/drawingml/2006/main">
                  <a:graphicData uri="http://schemas.microsoft.com/office/word/2010/wordprocessingShape">
                    <wps:wsp>
                      <wps:cNvSpPr txBox="1"/>
                      <wps:spPr>
                        <a:xfrm>
                          <a:off x="0" y="0"/>
                          <a:ext cx="1317625"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CE5BC" w14:textId="0BCEDB13" w:rsidR="003E3E50" w:rsidRPr="009338FE" w:rsidRDefault="003E3E50" w:rsidP="007A4766">
                            <w:pPr>
                              <w:jc w:val="center"/>
                              <w:rPr>
                                <w:rFonts w:ascii="Arial" w:hAnsi="Arial" w:cs="Arial"/>
                                <w:sz w:val="20"/>
                              </w:rPr>
                            </w:pPr>
                            <w:r>
                              <w:rPr>
                                <w:rFonts w:ascii="Arial" w:hAnsi="Arial" w:cs="Arial"/>
                                <w:sz w:val="20"/>
                              </w:rPr>
                              <w:t>Interfaz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354C" id="259 Cuadro de texto" o:spid="_x0000_s1064" type="#_x0000_t202" style="position:absolute;left:0;text-align:left;margin-left:163.15pt;margin-top:59.7pt;width:103.75pt;height:19.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" fillcolor="white [3201]" stroked="f" strokeweight=".5pt">
                <v:textbox>
                  <w:txbxContent>
                    <w:p w14:paraId="4E8CE5BC" w14:textId="0BCEDB13" w:rsidR="003E3E50" w:rsidRPr="009338FE" w:rsidRDefault="003E3E50" w:rsidP="007A4766">
                      <w:pPr>
                        <w:jc w:val="center"/>
                        <w:rPr>
                          <w:rFonts w:ascii="Arial" w:hAnsi="Arial" w:cs="Arial"/>
                          <w:sz w:val="20"/>
                        </w:rPr>
                      </w:pPr>
                      <w:r>
                        <w:rPr>
                          <w:rFonts w:ascii="Arial" w:hAnsi="Arial" w:cs="Arial"/>
                          <w:sz w:val="20"/>
                        </w:rPr>
                        <w:t>Interfaz de usuario</w:t>
                      </w:r>
                    </w:p>
                  </w:txbxContent>
                </v:textbox>
              </v:shape>
            </w:pict>
          </mc:Fallback>
        </mc:AlternateContent>
      </w:r>
      <w:r w:rsidR="007C28D5">
        <w:rPr>
          <w:noProof/>
          <w:lang w:val="en-US"/>
        </w:rPr>
        <mc:AlternateContent>
          <mc:Choice Requires="wps">
            <w:drawing>
              <wp:anchor distT="0" distB="0" distL="114300" distR="114300" simplePos="0" relativeHeight="251711488" behindDoc="0" locked="0" layoutInCell="1" allowOverlap="1" wp14:anchorId="499CA6FF" wp14:editId="0751ED65">
                <wp:simplePos x="0" y="0"/>
                <wp:positionH relativeFrom="column">
                  <wp:posOffset>542925</wp:posOffset>
                </wp:positionH>
                <wp:positionV relativeFrom="paragraph">
                  <wp:posOffset>87630</wp:posOffset>
                </wp:positionV>
                <wp:extent cx="4464685" cy="2362835"/>
                <wp:effectExtent l="0" t="0" r="12065" b="18415"/>
                <wp:wrapNone/>
                <wp:docPr id="61" name="61 Rectángulo"/>
                <wp:cNvGraphicFramePr/>
                <a:graphic xmlns:a="http://schemas.openxmlformats.org/drawingml/2006/main">
                  <a:graphicData uri="http://schemas.microsoft.com/office/word/2010/wordprocessingShape">
                    <wps:wsp>
                      <wps:cNvSpPr/>
                      <wps:spPr>
                        <a:xfrm>
                          <a:off x="0" y="0"/>
                          <a:ext cx="4464685" cy="23628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51C54" id="61 Rectángulo" o:spid="_x0000_s1026" style="position:absolute;margin-left:42.75pt;margin-top:6.9pt;width:351.55pt;height:186.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" fillcolor="white [3212]" strokecolor="black [3213]" strokeweight="2pt"/>
            </w:pict>
          </mc:Fallback>
        </mc:AlternateContent>
      </w:r>
      <w:r w:rsidR="007C28D5">
        <w:rPr>
          <w:rFonts w:cs="Arial"/>
          <w:noProof/>
          <w:lang w:val="en-US"/>
        </w:rPr>
        <mc:AlternateContent>
          <mc:Choice Requires="wps">
            <w:drawing>
              <wp:anchor distT="0" distB="0" distL="114300" distR="114300" simplePos="0" relativeHeight="251713536" behindDoc="0" locked="0" layoutInCell="1" allowOverlap="1" wp14:anchorId="0DDF4AC1" wp14:editId="51F12099">
                <wp:simplePos x="0" y="0"/>
                <wp:positionH relativeFrom="column">
                  <wp:posOffset>2076450</wp:posOffset>
                </wp:positionH>
                <wp:positionV relativeFrom="paragraph">
                  <wp:posOffset>181610</wp:posOffset>
                </wp:positionV>
                <wp:extent cx="1471930" cy="332105"/>
                <wp:effectExtent l="0" t="0" r="0" b="0"/>
                <wp:wrapNone/>
                <wp:docPr id="62" name="62 Cuadro de texto"/>
                <wp:cNvGraphicFramePr/>
                <a:graphic xmlns:a="http://schemas.openxmlformats.org/drawingml/2006/main">
                  <a:graphicData uri="http://schemas.microsoft.com/office/word/2010/wordprocessingShape">
                    <wps:wsp>
                      <wps:cNvSpPr txBox="1"/>
                      <wps:spPr>
                        <a:xfrm>
                          <a:off x="0" y="0"/>
                          <a:ext cx="1471930" cy="332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95A17" w14:textId="783859A7" w:rsidR="003E3E50" w:rsidRPr="009338FE" w:rsidRDefault="003E3E50" w:rsidP="007C28D5">
                            <w:pPr>
                              <w:jc w:val="center"/>
                              <w:rPr>
                                <w:rFonts w:ascii="Arial" w:hAnsi="Arial" w:cs="Arial"/>
                                <w:sz w:val="20"/>
                              </w:rPr>
                            </w:pPr>
                            <w:r>
                              <w:rPr>
                                <w:rFonts w:ascii="Arial" w:hAnsi="Arial" w:cs="Arial"/>
                                <w:sz w:val="20"/>
                              </w:rPr>
                              <w:t>Aplicación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F4AC1" id="62 Cuadro de texto" o:spid="_x0000_s1065" type="#_x0000_t202" style="position:absolute;left:0;text-align:left;margin-left:163.5pt;margin-top:14.3pt;width:115.9pt;height:26.1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" fillcolor="white [3201]" stroked="f" strokeweight=".5pt">
                <v:textbox>
                  <w:txbxContent>
                    <w:p w14:paraId="73395A17" w14:textId="783859A7" w:rsidR="003E3E50" w:rsidRPr="009338FE" w:rsidRDefault="003E3E50" w:rsidP="007C28D5">
                      <w:pPr>
                        <w:jc w:val="center"/>
                        <w:rPr>
                          <w:rFonts w:ascii="Arial" w:hAnsi="Arial" w:cs="Arial"/>
                          <w:sz w:val="20"/>
                        </w:rPr>
                      </w:pPr>
                      <w:r>
                        <w:rPr>
                          <w:rFonts w:ascii="Arial" w:hAnsi="Arial" w:cs="Arial"/>
                          <w:sz w:val="20"/>
                        </w:rPr>
                        <w:t>Aplicación Móvil</w:t>
                      </w:r>
                    </w:p>
                  </w:txbxContent>
                </v:textbox>
              </v:shape>
            </w:pict>
          </mc:Fallback>
        </mc:AlternateContent>
      </w:r>
      <w:r w:rsidR="007702C7">
        <w:rPr>
          <w:noProof/>
          <w:lang w:val="en-US"/>
        </w:rPr>
        <mc:AlternateContent>
          <mc:Choice Requires="wps">
            <w:drawing>
              <wp:inline distT="0" distB="0" distL="0" distR="0" wp14:anchorId="45B25624" wp14:editId="19205FCB">
                <wp:extent cx="5676405" cy="3408218"/>
                <wp:effectExtent l="0" t="0" r="635" b="1905"/>
                <wp:docPr id="22" name="22 Rectángulo"/>
                <wp:cNvGraphicFramePr/>
                <a:graphic xmlns:a="http://schemas.openxmlformats.org/drawingml/2006/main">
                  <a:graphicData uri="http://schemas.microsoft.com/office/word/2010/wordprocessingShape">
                    <wps:wsp>
                      <wps:cNvSpPr/>
                      <wps:spPr>
                        <a:xfrm>
                          <a:off x="0" y="0"/>
                          <a:ext cx="5676405" cy="3408218"/>
                        </a:xfrm>
                        <a:prstGeom prst="rect">
                          <a:avLst/>
                        </a:prstGeom>
                        <a:solidFill>
                          <a:schemeClr val="bg1"/>
                        </a:solidFill>
                        <a:ln>
                          <a:noFill/>
                        </a:ln>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8FC286" id="22 Rectángulo" o:spid="_x0000_s1026" style="width:446.95pt;height:26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" fillcolor="white [3212]" stroked="f">
                <w10:anchorlock/>
              </v:rect>
            </w:pict>
          </mc:Fallback>
        </mc:AlternateContent>
      </w:r>
    </w:p>
    <w:p w14:paraId="6E6221AA" w14:textId="3B431697" w:rsidR="007702C7" w:rsidRPr="007A4766" w:rsidRDefault="007A4766" w:rsidP="007A4766">
      <w:pPr>
        <w:pStyle w:val="Descripcin"/>
        <w:jc w:val="center"/>
        <w:rPr>
          <w:rFonts w:ascii="Arial" w:hAnsi="Arial" w:cs="Arial"/>
          <w:color w:val="auto"/>
        </w:rPr>
      </w:pPr>
      <w:bookmarkStart w:id="175" w:name="_Toc370119214"/>
      <w:r w:rsidRPr="007A4766">
        <w:rPr>
          <w:rFonts w:ascii="Arial" w:hAnsi="Arial" w:cs="Arial"/>
          <w:color w:val="auto"/>
        </w:rPr>
        <w:t xml:space="preserve">Ilustración </w:t>
      </w:r>
      <w:r w:rsidRPr="007A4766">
        <w:rPr>
          <w:rFonts w:ascii="Arial" w:hAnsi="Arial" w:cs="Arial"/>
          <w:color w:val="auto"/>
        </w:rPr>
        <w:fldChar w:fldCharType="begin"/>
      </w:r>
      <w:r w:rsidRPr="007A4766">
        <w:rPr>
          <w:rFonts w:ascii="Arial" w:hAnsi="Arial" w:cs="Arial"/>
          <w:color w:val="auto"/>
        </w:rPr>
        <w:instrText xml:space="preserve"> SEQ Ilustración \* ARABIC </w:instrText>
      </w:r>
      <w:r w:rsidRPr="007A4766">
        <w:rPr>
          <w:rFonts w:ascii="Arial" w:hAnsi="Arial" w:cs="Arial"/>
          <w:color w:val="auto"/>
        </w:rPr>
        <w:fldChar w:fldCharType="separate"/>
      </w:r>
      <w:r w:rsidR="00A63645">
        <w:rPr>
          <w:rFonts w:ascii="Arial" w:hAnsi="Arial" w:cs="Arial"/>
          <w:noProof/>
          <w:color w:val="auto"/>
        </w:rPr>
        <w:t>4</w:t>
      </w:r>
      <w:r w:rsidRPr="007A4766">
        <w:rPr>
          <w:rFonts w:ascii="Arial" w:hAnsi="Arial" w:cs="Arial"/>
          <w:color w:val="auto"/>
        </w:rPr>
        <w:fldChar w:fldCharType="end"/>
      </w:r>
      <w:r w:rsidRPr="007A4766">
        <w:rPr>
          <w:rFonts w:ascii="Arial" w:hAnsi="Arial" w:cs="Arial"/>
          <w:color w:val="auto"/>
        </w:rPr>
        <w:t xml:space="preserve"> - Vista lógica aplicación móvil En TIC Confío</w:t>
      </w:r>
      <w:bookmarkEnd w:id="175"/>
    </w:p>
    <w:p w14:paraId="737ACA1D" w14:textId="43DBE8FC" w:rsidR="00466FEF" w:rsidRDefault="007541B6" w:rsidP="00923F79">
      <w:pPr>
        <w:pStyle w:val="GELParrafo"/>
        <w:rPr>
          <w:rStyle w:val="nfasis"/>
          <w:i w:val="0"/>
        </w:rPr>
      </w:pPr>
      <w:bookmarkStart w:id="176" w:name="_Toc369864159"/>
      <w:r w:rsidRPr="00923F79">
        <w:rPr>
          <w:rStyle w:val="nfasis"/>
          <w:b/>
          <w:i w:val="0"/>
        </w:rPr>
        <w:lastRenderedPageBreak/>
        <w:t>COMPONENTE INTERFAZ DE USUARIO</w:t>
      </w:r>
      <w:r w:rsidR="00466FEF" w:rsidRPr="00923F79">
        <w:rPr>
          <w:rStyle w:val="nfasis"/>
          <w:b/>
          <w:i w:val="0"/>
        </w:rPr>
        <w:t>:</w:t>
      </w:r>
      <w:r w:rsidR="00466FEF" w:rsidRPr="00923F79">
        <w:rPr>
          <w:rStyle w:val="nfasis"/>
          <w:i w:val="0"/>
        </w:rPr>
        <w:t xml:space="preserve"> Este componente se encarga de aplicar estilos a las diferentes pantallas de la aplicación móvil.</w:t>
      </w:r>
      <w:bookmarkEnd w:id="176"/>
    </w:p>
    <w:p w14:paraId="0BCD45DD" w14:textId="77777777" w:rsidR="00923F79" w:rsidRPr="00923F79" w:rsidRDefault="00923F79" w:rsidP="00923F79">
      <w:pPr>
        <w:pStyle w:val="GELParrafo"/>
        <w:rPr>
          <w:rStyle w:val="nfasis"/>
          <w:i w:val="0"/>
        </w:rPr>
      </w:pPr>
    </w:p>
    <w:p w14:paraId="0C659689" w14:textId="6EDDDECF" w:rsidR="00466FEF" w:rsidRDefault="00466FEF" w:rsidP="00923F79">
      <w:pPr>
        <w:pStyle w:val="GELParrafo"/>
        <w:rPr>
          <w:rStyle w:val="nfasis"/>
          <w:i w:val="0"/>
        </w:rPr>
      </w:pPr>
      <w:bookmarkStart w:id="177" w:name="_Toc369864160"/>
      <w:r w:rsidRPr="00923F79">
        <w:rPr>
          <w:rStyle w:val="nfasis"/>
          <w:b/>
          <w:i w:val="0"/>
        </w:rPr>
        <w:t xml:space="preserve">COMPONENTE DE CONFERENCIAS: </w:t>
      </w:r>
      <w:r w:rsidRPr="00923F79">
        <w:rPr>
          <w:rStyle w:val="nfasis"/>
          <w:i w:val="0"/>
        </w:rPr>
        <w:t>Componente que se encarga de gestionar el envío de solicitudes de conferencias a través de la aplicación móvil.</w:t>
      </w:r>
      <w:bookmarkEnd w:id="177"/>
    </w:p>
    <w:p w14:paraId="7B7D2A50" w14:textId="77777777" w:rsidR="00923F79" w:rsidRPr="00923F79" w:rsidRDefault="00923F79" w:rsidP="00923F79">
      <w:pPr>
        <w:pStyle w:val="GELParrafo"/>
        <w:rPr>
          <w:rStyle w:val="nfasis"/>
          <w:i w:val="0"/>
        </w:rPr>
      </w:pPr>
    </w:p>
    <w:p w14:paraId="6D8C1A66" w14:textId="0F3B2E3C" w:rsidR="00583C6A" w:rsidRDefault="007541B6" w:rsidP="00923F79">
      <w:pPr>
        <w:pStyle w:val="GELParrafo"/>
        <w:rPr>
          <w:rStyle w:val="nfasis"/>
          <w:i w:val="0"/>
        </w:rPr>
      </w:pPr>
      <w:bookmarkStart w:id="178" w:name="_Toc369864161"/>
      <w:r w:rsidRPr="00923F79">
        <w:rPr>
          <w:rStyle w:val="nfasis"/>
          <w:b/>
          <w:i w:val="0"/>
        </w:rPr>
        <w:t>COMPONENTE DE CONDUCTAS:</w:t>
      </w:r>
      <w:r w:rsidRPr="00923F79">
        <w:rPr>
          <w:rStyle w:val="nfasis"/>
          <w:i w:val="0"/>
        </w:rPr>
        <w:t xml:space="preserve"> </w:t>
      </w:r>
      <w:r w:rsidR="00583C6A" w:rsidRPr="00923F79">
        <w:rPr>
          <w:rStyle w:val="nfasis"/>
          <w:i w:val="0"/>
        </w:rPr>
        <w:t xml:space="preserve">Componente que se encarga de mostrar la información </w:t>
      </w:r>
      <w:r w:rsidRPr="00923F79">
        <w:rPr>
          <w:rStyle w:val="nfasis"/>
          <w:i w:val="0"/>
        </w:rPr>
        <w:t>que provee el web service y categorizarla de acuerdo a la información recibida.</w:t>
      </w:r>
      <w:bookmarkEnd w:id="178"/>
    </w:p>
    <w:p w14:paraId="543683B3" w14:textId="77777777" w:rsidR="0024160B" w:rsidRDefault="0024160B" w:rsidP="00923F79">
      <w:pPr>
        <w:pStyle w:val="GELParrafo"/>
        <w:rPr>
          <w:rStyle w:val="nfasis"/>
          <w:i w:val="0"/>
        </w:rPr>
      </w:pPr>
    </w:p>
    <w:p w14:paraId="4A67583F" w14:textId="77777777" w:rsidR="0024160B" w:rsidRPr="00923F79" w:rsidRDefault="0024160B" w:rsidP="00923F79">
      <w:pPr>
        <w:pStyle w:val="GELParrafo"/>
        <w:rPr>
          <w:rStyle w:val="nfasis"/>
          <w:i w:val="0"/>
        </w:rPr>
      </w:pPr>
    </w:p>
    <w:p w14:paraId="3D25D6B7" w14:textId="1C4EFF4D" w:rsidR="00237AD8" w:rsidRPr="007702C7" w:rsidRDefault="007541B6" w:rsidP="007C28D5">
      <w:pPr>
        <w:pStyle w:val="GELTtulo2"/>
        <w:numPr>
          <w:ilvl w:val="1"/>
          <w:numId w:val="16"/>
        </w:numPr>
        <w:rPr>
          <w:color w:val="auto"/>
        </w:rPr>
      </w:pPr>
      <w:bookmarkStart w:id="179" w:name="_Toc370119414"/>
      <w:r w:rsidRPr="007702C7">
        <w:rPr>
          <w:caps w:val="0"/>
          <w:color w:val="auto"/>
        </w:rPr>
        <w:t>COMPONENTE</w:t>
      </w:r>
      <w:r>
        <w:rPr>
          <w:caps w:val="0"/>
          <w:color w:val="auto"/>
        </w:rPr>
        <w:t xml:space="preserve">: </w:t>
      </w:r>
      <w:r w:rsidRPr="007702C7">
        <w:rPr>
          <w:caps w:val="0"/>
          <w:color w:val="auto"/>
        </w:rPr>
        <w:t xml:space="preserve"> SERVI</w:t>
      </w:r>
      <w:r>
        <w:rPr>
          <w:caps w:val="0"/>
          <w:color w:val="auto"/>
        </w:rPr>
        <w:t>CIO WEB EN TIC CONFÍO</w:t>
      </w:r>
      <w:bookmarkEnd w:id="179"/>
    </w:p>
    <w:p w14:paraId="09A9DDBB" w14:textId="199D3F49" w:rsidR="00270294" w:rsidRPr="00FD6998" w:rsidRDefault="00270294" w:rsidP="007C28D5">
      <w:pPr>
        <w:pStyle w:val="GELTtulo2"/>
        <w:numPr>
          <w:ilvl w:val="2"/>
          <w:numId w:val="16"/>
        </w:numPr>
        <w:rPr>
          <w:color w:val="auto"/>
        </w:rPr>
      </w:pPr>
      <w:bookmarkStart w:id="180" w:name="_Toc370119415"/>
      <w:r w:rsidRPr="00FD6998">
        <w:rPr>
          <w:color w:val="auto"/>
        </w:rPr>
        <w:t>PROPÓSITO</w:t>
      </w:r>
      <w:bookmarkEnd w:id="180"/>
    </w:p>
    <w:p w14:paraId="409193CF" w14:textId="5B28CA0C" w:rsidR="00270294" w:rsidRDefault="00270294" w:rsidP="00270294">
      <w:pPr>
        <w:pStyle w:val="GELParrafo"/>
      </w:pPr>
      <w:r>
        <w:t>Este componente presenta el conjunto de servicios web que consume la aplicación móvil En TIC Confío, y recursos del lado del servidor el cual expone los datos en formato REST.</w:t>
      </w:r>
    </w:p>
    <w:p w14:paraId="41298AC9" w14:textId="77777777" w:rsidR="006A390E" w:rsidRDefault="006A390E" w:rsidP="006A390E">
      <w:pPr>
        <w:pStyle w:val="GELParrafo"/>
      </w:pPr>
    </w:p>
    <w:p w14:paraId="5A133314" w14:textId="6811475B" w:rsidR="006A390E" w:rsidRPr="00F8617B" w:rsidRDefault="006A390E" w:rsidP="00270294">
      <w:pPr>
        <w:pStyle w:val="GELParrafo"/>
      </w:pPr>
      <w:r w:rsidRPr="00DB4CB9">
        <w:t xml:space="preserve">La responsabilidad del componente de “Servicios web” es brindar toda la lógica necesaria </w:t>
      </w:r>
      <w:r w:rsidRPr="006814F6">
        <w:t xml:space="preserve">para el funcionamiento de </w:t>
      </w:r>
      <w:r>
        <w:t xml:space="preserve">la aplicación lo cual incluye la publicación de artículos relacionados con </w:t>
      </w:r>
      <w:r w:rsidRPr="00EA7F7A">
        <w:t xml:space="preserve"> </w:t>
      </w:r>
      <w:r w:rsidR="00FB1BD4">
        <w:t>los riesgos en internet y la recepción de solicitudes de conferencias realizadas a través de la aplicación.</w:t>
      </w:r>
    </w:p>
    <w:p w14:paraId="72DD9E59" w14:textId="77777777" w:rsidR="00EA2635" w:rsidRPr="006751D8" w:rsidRDefault="00EA2635" w:rsidP="00EA2635">
      <w:pPr>
        <w:pStyle w:val="NormalWeb"/>
        <w:spacing w:before="0" w:beforeAutospacing="0" w:after="0" w:afterAutospacing="0"/>
        <w:jc w:val="both"/>
        <w:rPr>
          <w:rFonts w:ascii="Arial" w:hAnsi="Arial" w:cs="Arial"/>
          <w:highlight w:val="yellow"/>
        </w:rPr>
      </w:pPr>
    </w:p>
    <w:p w14:paraId="77C02F7A" w14:textId="5C92A6F4" w:rsidR="00196AFC" w:rsidRPr="006751D8" w:rsidRDefault="00196AFC" w:rsidP="00196AFC">
      <w:pPr>
        <w:pStyle w:val="NormalWeb"/>
        <w:keepNext/>
        <w:spacing w:before="0" w:beforeAutospacing="0" w:after="0" w:afterAutospacing="0"/>
        <w:jc w:val="center"/>
        <w:rPr>
          <w:highlight w:val="yellow"/>
        </w:rPr>
      </w:pPr>
    </w:p>
    <w:p w14:paraId="46A7727F" w14:textId="77777777" w:rsidR="007A68D6" w:rsidRPr="0045510B" w:rsidRDefault="007A68D6" w:rsidP="007C28D5">
      <w:pPr>
        <w:pStyle w:val="GELTtulo1"/>
        <w:numPr>
          <w:ilvl w:val="0"/>
          <w:numId w:val="16"/>
        </w:numPr>
        <w:rPr>
          <w:rFonts w:eastAsiaTheme="minorHAnsi" w:cstheme="minorBidi"/>
          <w:bCs w:val="0"/>
          <w:color w:val="auto"/>
          <w:szCs w:val="22"/>
          <w:lang w:val="es-VE"/>
        </w:rPr>
      </w:pPr>
      <w:bookmarkStart w:id="181" w:name="_Toc354498623"/>
      <w:bookmarkStart w:id="182" w:name="_Toc354763043"/>
      <w:bookmarkStart w:id="183" w:name="_Toc370119416"/>
      <w:bookmarkEnd w:id="167"/>
      <w:bookmarkEnd w:id="168"/>
      <w:bookmarkEnd w:id="169"/>
      <w:r w:rsidRPr="0045510B">
        <w:rPr>
          <w:rFonts w:eastAsiaTheme="minorHAnsi" w:cstheme="minorBidi"/>
          <w:bCs w:val="0"/>
          <w:color w:val="auto"/>
          <w:szCs w:val="22"/>
          <w:lang w:val="es-VE"/>
        </w:rPr>
        <w:lastRenderedPageBreak/>
        <w:t>MODELO DE DATOS</w:t>
      </w:r>
      <w:bookmarkEnd w:id="181"/>
      <w:bookmarkEnd w:id="182"/>
      <w:bookmarkEnd w:id="183"/>
    </w:p>
    <w:p w14:paraId="29A63AB6" w14:textId="71019C84" w:rsidR="00957519" w:rsidRPr="009F7CB7" w:rsidRDefault="00106A75" w:rsidP="00153FB8">
      <w:pPr>
        <w:jc w:val="both"/>
        <w:rPr>
          <w:rFonts w:ascii="Arial" w:hAnsi="Arial" w:cs="Arial"/>
          <w:rPrChange w:id="184" w:author="Diego Fernando Rocha Arango" w:date="2013-11-05T11:10:00Z">
            <w:rPr/>
          </w:rPrChange>
        </w:rPr>
      </w:pPr>
      <w:r w:rsidRPr="00E909AE">
        <w:rPr>
          <w:rFonts w:ascii="Arial" w:hAnsi="Arial" w:cs="Arial"/>
          <w:sz w:val="108"/>
          <w:szCs w:val="108"/>
        </w:rPr>
        <w:t>P</w:t>
      </w:r>
      <w:r w:rsidRPr="0045510B">
        <w:rPr>
          <w:rFonts w:ascii="Arial" w:hAnsi="Arial" w:cs="Arial"/>
        </w:rPr>
        <w:t>ara la aplicación En TIC Confío no se requiere diseñar un modelo de datos</w:t>
      </w:r>
      <w:del w:id="185" w:author="Diego Fernando Rocha Arango" w:date="2013-11-05T11:10:00Z">
        <w:r w:rsidRPr="0045510B" w:rsidDel="009F7CB7">
          <w:rPr>
            <w:rFonts w:ascii="Arial" w:hAnsi="Arial" w:cs="Arial"/>
          </w:rPr>
          <w:delText xml:space="preserve"> </w:delText>
        </w:r>
      </w:del>
      <w:del w:id="186" w:author="Diego Fernando Rocha Arango" w:date="2013-11-05T11:07:00Z">
        <w:r w:rsidRPr="0045510B" w:rsidDel="00957519">
          <w:rPr>
            <w:rFonts w:ascii="Arial" w:hAnsi="Arial" w:cs="Arial"/>
          </w:rPr>
          <w:delText>ya que la aplicación no lo necesita.</w:delText>
        </w:r>
      </w:del>
      <w:ins w:id="187" w:author="Diego Fernando Rocha Arango" w:date="2013-11-05T11:11:00Z">
        <w:r w:rsidR="009F7CB7">
          <w:rPr>
            <w:rFonts w:ascii="Arial" w:hAnsi="Arial" w:cs="Arial"/>
          </w:rPr>
          <w:t xml:space="preserve"> </w:t>
        </w:r>
      </w:ins>
      <w:ins w:id="188" w:author="Diego Fernando Rocha Arango" w:date="2013-11-05T11:07:00Z">
        <w:r w:rsidR="00957519" w:rsidRPr="009F7CB7">
          <w:rPr>
            <w:rFonts w:ascii="Arial" w:hAnsi="Arial" w:cs="Arial"/>
            <w:rPrChange w:id="189" w:author="Diego Fernando Rocha Arango" w:date="2013-11-05T11:10:00Z">
              <w:rPr/>
            </w:rPrChange>
          </w:rPr>
          <w:t>debido a que no requiere hacer uso de las características  de almacena</w:t>
        </w:r>
        <w:r w:rsidR="009F7CB7" w:rsidRPr="009F7CB7">
          <w:rPr>
            <w:rFonts w:ascii="Arial" w:hAnsi="Arial" w:cs="Arial"/>
          </w:rPr>
          <w:t>miento relacional o equivalente</w:t>
        </w:r>
      </w:ins>
      <w:ins w:id="190" w:author="Diego Fernando Rocha Arango" w:date="2013-11-05T11:15:00Z">
        <w:r w:rsidR="009F7CB7">
          <w:rPr>
            <w:rFonts w:ascii="Arial" w:hAnsi="Arial" w:cs="Arial"/>
          </w:rPr>
          <w:t xml:space="preserve"> ni </w:t>
        </w:r>
      </w:ins>
      <w:ins w:id="191" w:author="Diego Fernando Rocha Arango" w:date="2013-11-05T11:07:00Z">
        <w:r w:rsidR="00957519" w:rsidRPr="009F7CB7">
          <w:rPr>
            <w:rFonts w:ascii="Arial" w:hAnsi="Arial" w:cs="Arial"/>
            <w:rPrChange w:id="192" w:author="Diego Fernando Rocha Arango" w:date="2013-11-05T11:10:00Z">
              <w:rPr/>
            </w:rPrChange>
          </w:rPr>
          <w:t>gener</w:t>
        </w:r>
        <w:r w:rsidR="009F7CB7" w:rsidRPr="009F7CB7">
          <w:rPr>
            <w:rFonts w:ascii="Arial" w:hAnsi="Arial" w:cs="Arial"/>
          </w:rPr>
          <w:t>a modelos de datos particulares</w:t>
        </w:r>
      </w:ins>
      <w:ins w:id="193" w:author="Diego Fernando Rocha Arango" w:date="2013-11-05T11:15:00Z">
        <w:r w:rsidR="009F7CB7">
          <w:rPr>
            <w:rFonts w:ascii="Arial" w:hAnsi="Arial" w:cs="Arial"/>
          </w:rPr>
          <w:t>.</w:t>
        </w:r>
      </w:ins>
      <w:ins w:id="194" w:author="Diego Fernando Rocha Arango" w:date="2013-11-05T11:07:00Z">
        <w:r w:rsidR="00957519" w:rsidRPr="009F7CB7">
          <w:rPr>
            <w:rFonts w:ascii="Arial" w:hAnsi="Arial" w:cs="Arial"/>
            <w:rPrChange w:id="195" w:author="Diego Fernando Rocha Arango" w:date="2013-11-05T11:10:00Z">
              <w:rPr/>
            </w:rPrChange>
          </w:rPr>
          <w:t xml:space="preserve"> </w:t>
        </w:r>
      </w:ins>
    </w:p>
    <w:p w14:paraId="2C7FE022" w14:textId="636CFD8F" w:rsidR="00743FB5" w:rsidRPr="00E909AE" w:rsidRDefault="00743FB5" w:rsidP="007C28D5">
      <w:pPr>
        <w:pStyle w:val="GELTtulo1"/>
        <w:numPr>
          <w:ilvl w:val="0"/>
          <w:numId w:val="16"/>
        </w:numPr>
        <w:rPr>
          <w:color w:val="auto"/>
        </w:rPr>
      </w:pPr>
      <w:bookmarkStart w:id="196" w:name="_Toc315033088"/>
      <w:bookmarkStart w:id="197" w:name="_Toc315801669"/>
      <w:bookmarkStart w:id="198" w:name="_Toc318750318"/>
      <w:bookmarkStart w:id="199" w:name="_Toc346626867"/>
      <w:bookmarkStart w:id="200" w:name="_Toc354763054"/>
      <w:bookmarkStart w:id="201" w:name="_Toc370119417"/>
      <w:r w:rsidRPr="00E909AE">
        <w:rPr>
          <w:color w:val="auto"/>
        </w:rPr>
        <w:lastRenderedPageBreak/>
        <w:t>VISTA DE IMPLEMENTACIÓN DE INTERFA</w:t>
      </w:r>
      <w:r w:rsidR="002F4A07" w:rsidRPr="00E909AE">
        <w:rPr>
          <w:color w:val="auto"/>
        </w:rPr>
        <w:t>C</w:t>
      </w:r>
      <w:r w:rsidRPr="00E909AE">
        <w:rPr>
          <w:color w:val="auto"/>
        </w:rPr>
        <w:t>ES ENTRE COMPONENTES</w:t>
      </w:r>
      <w:bookmarkEnd w:id="196"/>
      <w:bookmarkEnd w:id="197"/>
      <w:bookmarkEnd w:id="198"/>
      <w:bookmarkEnd w:id="199"/>
      <w:bookmarkEnd w:id="200"/>
      <w:bookmarkEnd w:id="201"/>
    </w:p>
    <w:p w14:paraId="4FC80D55" w14:textId="6F055A63" w:rsidR="00E909AE" w:rsidRDefault="00E909AE" w:rsidP="00E909AE">
      <w:pPr>
        <w:pStyle w:val="GELParrafo"/>
        <w:spacing w:after="0"/>
      </w:pPr>
      <w:r w:rsidRPr="00E909AE">
        <w:rPr>
          <w:sz w:val="108"/>
          <w:szCs w:val="108"/>
        </w:rPr>
        <w:t>L</w:t>
      </w:r>
      <w:r w:rsidRPr="000C75D3">
        <w:t>a vista de implementación comprende los artefactos o componentes necesarios para ensamblar la aplicación. Muestra la forma en que los componentes descritos en la vista lógica se encuentran ubicados físicamente.</w:t>
      </w:r>
    </w:p>
    <w:p w14:paraId="2A02FD9C" w14:textId="77777777" w:rsidR="00E909AE" w:rsidRDefault="00E909AE" w:rsidP="008D0C04">
      <w:pPr>
        <w:pStyle w:val="GELTtulo2"/>
        <w:numPr>
          <w:ilvl w:val="0"/>
          <w:numId w:val="0"/>
        </w:numPr>
        <w:outlineLvl w:val="9"/>
        <w:rPr>
          <w:color w:val="auto"/>
        </w:rPr>
      </w:pPr>
    </w:p>
    <w:p w14:paraId="49A58CFD" w14:textId="1FDAD7B8" w:rsidR="00A92FA7" w:rsidRPr="00E909AE" w:rsidRDefault="008D0C04" w:rsidP="00E909AE">
      <w:pPr>
        <w:pStyle w:val="GELTtulo2"/>
        <w:numPr>
          <w:ilvl w:val="1"/>
          <w:numId w:val="16"/>
        </w:numPr>
        <w:rPr>
          <w:color w:val="auto"/>
        </w:rPr>
      </w:pPr>
      <w:bookmarkStart w:id="202" w:name="_Toc370119418"/>
      <w:r w:rsidRPr="00E909AE">
        <w:rPr>
          <w:caps w:val="0"/>
          <w:color w:val="auto"/>
        </w:rPr>
        <w:t>VISTA DE DESPLIEGUE</w:t>
      </w:r>
      <w:bookmarkEnd w:id="202"/>
    </w:p>
    <w:p w14:paraId="596B32BC" w14:textId="54C4E7FE" w:rsidR="00E909AE" w:rsidRDefault="00E909AE" w:rsidP="00E909AE">
      <w:pPr>
        <w:pStyle w:val="GELParrafo"/>
      </w:pPr>
      <w:r w:rsidRPr="008161FF">
        <w:t>Los componente</w:t>
      </w:r>
      <w:r>
        <w:t>s del sistema En TIC Confío</w:t>
      </w:r>
      <w:r w:rsidRPr="008161FF">
        <w:t xml:space="preserve"> </w:t>
      </w:r>
      <w:r>
        <w:t>están conformados por el componente móvil</w:t>
      </w:r>
      <w:r>
        <w:rPr>
          <w:color w:val="FF0000"/>
        </w:rPr>
        <w:t xml:space="preserve"> </w:t>
      </w:r>
      <w:r w:rsidRPr="004C52C0">
        <w:t xml:space="preserve">y </w:t>
      </w:r>
      <w:r>
        <w:t>el componente servidor</w:t>
      </w:r>
      <w:r w:rsidRPr="004C52C0">
        <w:t xml:space="preserve"> que la Entidad</w:t>
      </w:r>
      <w:r>
        <w:t xml:space="preserve"> </w:t>
      </w:r>
      <w:r w:rsidRPr="004C52C0">
        <w:t>pone a disposición</w:t>
      </w:r>
      <w:r>
        <w:t>. La aplicación interactúa con el servicio web actualizando la información publicada por el administrador de contenidos, en tiempo real. De la misma manera, la aplicación envía información al servicio web, referente a la solicitud de conferencias. Esta información es procesada por el servicio web y enviada por correo a la persona designada dentro de la entidad.</w:t>
      </w:r>
    </w:p>
    <w:p w14:paraId="30129B80" w14:textId="77777777" w:rsidR="00A63645" w:rsidRDefault="00610B16" w:rsidP="00A63645">
      <w:pPr>
        <w:pStyle w:val="GELParrafo"/>
        <w:keepNext/>
      </w:pPr>
      <w:r>
        <w:rPr>
          <w:rFonts w:cs="Arial"/>
          <w:noProof/>
          <w:lang w:val="en-US"/>
        </w:rPr>
        <mc:AlternateContent>
          <mc:Choice Requires="wps">
            <w:drawing>
              <wp:anchor distT="0" distB="0" distL="114300" distR="114300" simplePos="0" relativeHeight="251807744" behindDoc="0" locked="0" layoutInCell="1" allowOverlap="1" wp14:anchorId="577357A6" wp14:editId="0945B528">
                <wp:simplePos x="0" y="0"/>
                <wp:positionH relativeFrom="column">
                  <wp:posOffset>374460</wp:posOffset>
                </wp:positionH>
                <wp:positionV relativeFrom="paragraph">
                  <wp:posOffset>1809750</wp:posOffset>
                </wp:positionV>
                <wp:extent cx="629285" cy="367030"/>
                <wp:effectExtent l="0" t="0" r="0" b="0"/>
                <wp:wrapNone/>
                <wp:docPr id="326" name="326 Cuadro de texto"/>
                <wp:cNvGraphicFramePr/>
                <a:graphic xmlns:a="http://schemas.openxmlformats.org/drawingml/2006/main">
                  <a:graphicData uri="http://schemas.microsoft.com/office/word/2010/wordprocessingShape">
                    <wps:wsp>
                      <wps:cNvSpPr txBox="1"/>
                      <wps:spPr>
                        <a:xfrm>
                          <a:off x="0" y="0"/>
                          <a:ext cx="629285" cy="367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21F4E" w14:textId="77777777" w:rsidR="003E3E50" w:rsidRPr="00971046" w:rsidRDefault="003E3E50" w:rsidP="00610B16">
                            <w:pPr>
                              <w:jc w:val="center"/>
                              <w:rPr>
                                <w:rFonts w:ascii="Arial" w:hAnsi="Arial" w:cs="Arial"/>
                                <w:sz w:val="18"/>
                              </w:rPr>
                            </w:pPr>
                            <w:r>
                              <w:rPr>
                                <w:rFonts w:ascii="Arial" w:hAnsi="Arial" w:cs="Arial"/>
                                <w:sz w:val="18"/>
                              </w:rPr>
                              <w:t>En TIC Confío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357A6" id="326 Cuadro de texto" o:spid="_x0000_s1066" type="#_x0000_t202" style="position:absolute;left:0;text-align:left;margin-left:29.5pt;margin-top:142.5pt;width:49.55pt;height:28.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" fillcolor="white [3201]" stroked="f" strokeweight=".5pt">
                <v:textbox>
                  <w:txbxContent>
                    <w:p w14:paraId="19421F4E" w14:textId="77777777" w:rsidR="003E3E50" w:rsidRPr="00971046" w:rsidRDefault="003E3E50" w:rsidP="00610B16">
                      <w:pPr>
                        <w:jc w:val="center"/>
                        <w:rPr>
                          <w:rFonts w:ascii="Arial" w:hAnsi="Arial" w:cs="Arial"/>
                          <w:sz w:val="18"/>
                        </w:rPr>
                      </w:pPr>
                      <w:r>
                        <w:rPr>
                          <w:rFonts w:ascii="Arial" w:hAnsi="Arial" w:cs="Arial"/>
                          <w:sz w:val="18"/>
                        </w:rPr>
                        <w:t>En TIC Confío</w:t>
                      </w:r>
                    </w:p>
                  </w:txbxContent>
                </v:textbox>
              </v:shape>
            </w:pict>
          </mc:Fallback>
        </mc:AlternateContent>
      </w:r>
      <w:r>
        <w:rPr>
          <w:rFonts w:cs="Arial"/>
          <w:noProof/>
          <w:lang w:val="en-US"/>
        </w:rPr>
        <mc:AlternateContent>
          <mc:Choice Requires="wps">
            <w:drawing>
              <wp:anchor distT="0" distB="0" distL="114300" distR="114300" simplePos="0" relativeHeight="251783168" behindDoc="0" locked="0" layoutInCell="1" allowOverlap="1" wp14:anchorId="6A80E63B" wp14:editId="6723701E">
                <wp:simplePos x="0" y="0"/>
                <wp:positionH relativeFrom="column">
                  <wp:posOffset>269240</wp:posOffset>
                </wp:positionH>
                <wp:positionV relativeFrom="paragraph">
                  <wp:posOffset>1784350</wp:posOffset>
                </wp:positionV>
                <wp:extent cx="842645" cy="403225"/>
                <wp:effectExtent l="0" t="0" r="14605" b="15875"/>
                <wp:wrapNone/>
                <wp:docPr id="314" name="314 Rectángulo"/>
                <wp:cNvGraphicFramePr/>
                <a:graphic xmlns:a="http://schemas.openxmlformats.org/drawingml/2006/main">
                  <a:graphicData uri="http://schemas.microsoft.com/office/word/2010/wordprocessingShape">
                    <wps:wsp>
                      <wps:cNvSpPr/>
                      <wps:spPr>
                        <a:xfrm>
                          <a:off x="0" y="0"/>
                          <a:ext cx="842645" cy="403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89393" id="314 Rectángulo" o:spid="_x0000_s1026" style="position:absolute;margin-left:21.2pt;margin-top:140.5pt;width:66.35pt;height:31.7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" fillcolor="white [3212]" strokecolor="black [3213]" strokeweight="2pt"/>
            </w:pict>
          </mc:Fallback>
        </mc:AlternateContent>
      </w:r>
      <w:r>
        <w:rPr>
          <w:rFonts w:cs="Arial"/>
          <w:noProof/>
          <w:lang w:val="en-US"/>
        </w:rPr>
        <mc:AlternateContent>
          <mc:Choice Requires="wps">
            <w:drawing>
              <wp:anchor distT="0" distB="0" distL="114300" distR="114300" simplePos="0" relativeHeight="251797504" behindDoc="0" locked="0" layoutInCell="1" allowOverlap="1" wp14:anchorId="58CAD58E" wp14:editId="1C24C64E">
                <wp:simplePos x="0" y="0"/>
                <wp:positionH relativeFrom="column">
                  <wp:posOffset>269240</wp:posOffset>
                </wp:positionH>
                <wp:positionV relativeFrom="paragraph">
                  <wp:posOffset>1487805</wp:posOffset>
                </wp:positionV>
                <wp:extent cx="853440" cy="225425"/>
                <wp:effectExtent l="0" t="0" r="3810" b="3175"/>
                <wp:wrapNone/>
                <wp:docPr id="319" name="319 Cuadro de texto"/>
                <wp:cNvGraphicFramePr/>
                <a:graphic xmlns:a="http://schemas.openxmlformats.org/drawingml/2006/main">
                  <a:graphicData uri="http://schemas.microsoft.com/office/word/2010/wordprocessingShape">
                    <wps:wsp>
                      <wps:cNvSpPr txBox="1"/>
                      <wps:spPr>
                        <a:xfrm>
                          <a:off x="0" y="0"/>
                          <a:ext cx="853440"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A8DD8" w14:textId="095808C4" w:rsidR="003E3E50" w:rsidRPr="00971046" w:rsidRDefault="003E3E50" w:rsidP="00610B16">
                            <w:pPr>
                              <w:jc w:val="center"/>
                              <w:rPr>
                                <w:rFonts w:ascii="Arial" w:hAnsi="Arial" w:cs="Arial"/>
                                <w:sz w:val="18"/>
                              </w:rPr>
                            </w:pPr>
                            <w:r>
                              <w:rPr>
                                <w:rFonts w:ascii="Arial" w:hAnsi="Arial" w:cs="Arial"/>
                                <w:sz w:val="18"/>
                              </w:rPr>
                              <w:t>Google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AD58E" id="319 Cuadro de texto" o:spid="_x0000_s1067" type="#_x0000_t202" style="position:absolute;left:0;text-align:left;margin-left:21.2pt;margin-top:117.15pt;width:67.2pt;height:1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" fillcolor="white [3201]" stroked="f" strokeweight=".5pt">
                <v:textbox>
                  <w:txbxContent>
                    <w:p w14:paraId="495A8DD8" w14:textId="095808C4" w:rsidR="003E3E50" w:rsidRPr="00971046" w:rsidRDefault="003E3E50" w:rsidP="00610B16">
                      <w:pPr>
                        <w:jc w:val="center"/>
                        <w:rPr>
                          <w:rFonts w:ascii="Arial" w:hAnsi="Arial" w:cs="Arial"/>
                          <w:sz w:val="18"/>
                        </w:rPr>
                      </w:pPr>
                      <w:r>
                        <w:rPr>
                          <w:rFonts w:ascii="Arial" w:hAnsi="Arial" w:cs="Arial"/>
                          <w:sz w:val="18"/>
                        </w:rPr>
                        <w:t>Google Play</w:t>
                      </w:r>
                    </w:p>
                  </w:txbxContent>
                </v:textbox>
              </v:shape>
            </w:pict>
          </mc:Fallback>
        </mc:AlternateContent>
      </w:r>
      <w:r>
        <w:rPr>
          <w:rFonts w:cs="Arial"/>
          <w:noProof/>
          <w:lang w:val="en-US"/>
        </w:rPr>
        <mc:AlternateContent>
          <mc:Choice Requires="wps">
            <w:drawing>
              <wp:anchor distT="0" distB="0" distL="114300" distR="114300" simplePos="0" relativeHeight="251795456" behindDoc="0" locked="0" layoutInCell="1" allowOverlap="1" wp14:anchorId="1F97784E" wp14:editId="5589E746">
                <wp:simplePos x="0" y="0"/>
                <wp:positionH relativeFrom="column">
                  <wp:posOffset>1837055</wp:posOffset>
                </wp:positionH>
                <wp:positionV relativeFrom="paragraph">
                  <wp:posOffset>1784350</wp:posOffset>
                </wp:positionV>
                <wp:extent cx="842645" cy="415925"/>
                <wp:effectExtent l="0" t="0" r="14605" b="22225"/>
                <wp:wrapNone/>
                <wp:docPr id="313" name="313 Rectángulo"/>
                <wp:cNvGraphicFramePr/>
                <a:graphic xmlns:a="http://schemas.openxmlformats.org/drawingml/2006/main">
                  <a:graphicData uri="http://schemas.microsoft.com/office/word/2010/wordprocessingShape">
                    <wps:wsp>
                      <wps:cNvSpPr/>
                      <wps:spPr>
                        <a:xfrm>
                          <a:off x="0" y="0"/>
                          <a:ext cx="842645" cy="415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159C7" id="313 Rectángulo" o:spid="_x0000_s1026" style="position:absolute;margin-left:144.65pt;margin-top:140.5pt;width:66.35pt;height:32.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" fillcolor="white [3212]" strokecolor="black [3213]" strokeweight="2pt"/>
            </w:pict>
          </mc:Fallback>
        </mc:AlternateContent>
      </w:r>
      <w:r>
        <w:rPr>
          <w:rFonts w:cs="Arial"/>
          <w:noProof/>
          <w:lang w:val="en-US"/>
        </w:rPr>
        <mc:AlternateContent>
          <mc:Choice Requires="wps">
            <w:drawing>
              <wp:anchor distT="0" distB="0" distL="114300" distR="114300" simplePos="0" relativeHeight="251794432" behindDoc="0" locked="0" layoutInCell="1" allowOverlap="1" wp14:anchorId="7B438AE0" wp14:editId="4E864123">
                <wp:simplePos x="0" y="0"/>
                <wp:positionH relativeFrom="column">
                  <wp:posOffset>1845945</wp:posOffset>
                </wp:positionH>
                <wp:positionV relativeFrom="paragraph">
                  <wp:posOffset>1434655</wp:posOffset>
                </wp:positionV>
                <wp:extent cx="853440" cy="344170"/>
                <wp:effectExtent l="0" t="0" r="3810" b="0"/>
                <wp:wrapNone/>
                <wp:docPr id="318" name="318 Cuadro de texto"/>
                <wp:cNvGraphicFramePr/>
                <a:graphic xmlns:a="http://schemas.openxmlformats.org/drawingml/2006/main">
                  <a:graphicData uri="http://schemas.microsoft.com/office/word/2010/wordprocessingShape">
                    <wps:wsp>
                      <wps:cNvSpPr txBox="1"/>
                      <wps:spPr>
                        <a:xfrm>
                          <a:off x="0" y="0"/>
                          <a:ext cx="853440" cy="344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082E4" w14:textId="45ADE51E" w:rsidR="003E3E50" w:rsidRPr="00971046" w:rsidRDefault="003E3E50" w:rsidP="00971046">
                            <w:pPr>
                              <w:jc w:val="center"/>
                              <w:rPr>
                                <w:rFonts w:ascii="Arial" w:hAnsi="Arial" w:cs="Arial"/>
                                <w:sz w:val="18"/>
                              </w:rPr>
                            </w:pPr>
                            <w:r>
                              <w:rPr>
                                <w:rFonts w:ascii="Arial" w:hAnsi="Arial" w:cs="Arial"/>
                                <w:sz w:val="18"/>
                              </w:rPr>
                              <w:t>Dispositivo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38AE0" id="318 Cuadro de texto" o:spid="_x0000_s1068" type="#_x0000_t202" style="position:absolute;left:0;text-align:left;margin-left:145.35pt;margin-top:112.95pt;width:67.2pt;height:27.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" fillcolor="white [3201]" stroked="f" strokeweight=".5pt">
                <v:textbox>
                  <w:txbxContent>
                    <w:p w14:paraId="0F8082E4" w14:textId="45ADE51E" w:rsidR="003E3E50" w:rsidRPr="00971046" w:rsidRDefault="003E3E50" w:rsidP="00971046">
                      <w:pPr>
                        <w:jc w:val="center"/>
                        <w:rPr>
                          <w:rFonts w:ascii="Arial" w:hAnsi="Arial" w:cs="Arial"/>
                          <w:sz w:val="18"/>
                        </w:rPr>
                      </w:pPr>
                      <w:r>
                        <w:rPr>
                          <w:rFonts w:ascii="Arial" w:hAnsi="Arial" w:cs="Arial"/>
                          <w:sz w:val="18"/>
                        </w:rPr>
                        <w:t>Dispositivo Android</w:t>
                      </w:r>
                    </w:p>
                  </w:txbxContent>
                </v:textbox>
              </v:shape>
            </w:pict>
          </mc:Fallback>
        </mc:AlternateContent>
      </w:r>
      <w:r>
        <w:rPr>
          <w:rFonts w:cs="Arial"/>
          <w:noProof/>
          <w:lang w:val="en-US"/>
        </w:rPr>
        <mc:AlternateContent>
          <mc:Choice Requires="wps">
            <w:drawing>
              <wp:anchor distT="0" distB="0" distL="114300" distR="114300" simplePos="0" relativeHeight="251805696" behindDoc="0" locked="0" layoutInCell="1" allowOverlap="1" wp14:anchorId="26A92DF6" wp14:editId="48C71D1F">
                <wp:simplePos x="0" y="0"/>
                <wp:positionH relativeFrom="column">
                  <wp:posOffset>1932305</wp:posOffset>
                </wp:positionH>
                <wp:positionV relativeFrom="paragraph">
                  <wp:posOffset>1825180</wp:posOffset>
                </wp:positionV>
                <wp:extent cx="629285" cy="367030"/>
                <wp:effectExtent l="0" t="0" r="0" b="0"/>
                <wp:wrapNone/>
                <wp:docPr id="325" name="325 Cuadro de texto"/>
                <wp:cNvGraphicFramePr/>
                <a:graphic xmlns:a="http://schemas.openxmlformats.org/drawingml/2006/main">
                  <a:graphicData uri="http://schemas.microsoft.com/office/word/2010/wordprocessingShape">
                    <wps:wsp>
                      <wps:cNvSpPr txBox="1"/>
                      <wps:spPr>
                        <a:xfrm>
                          <a:off x="0" y="0"/>
                          <a:ext cx="629285" cy="367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2344" w14:textId="77777777" w:rsidR="003E3E50" w:rsidRPr="00971046" w:rsidRDefault="003E3E50" w:rsidP="00610B16">
                            <w:pPr>
                              <w:jc w:val="center"/>
                              <w:rPr>
                                <w:rFonts w:ascii="Arial" w:hAnsi="Arial" w:cs="Arial"/>
                                <w:sz w:val="18"/>
                              </w:rPr>
                            </w:pPr>
                            <w:r>
                              <w:rPr>
                                <w:rFonts w:ascii="Arial" w:hAnsi="Arial" w:cs="Arial"/>
                                <w:sz w:val="18"/>
                              </w:rPr>
                              <w:t>En TIC Confío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92DF6" id="325 Cuadro de texto" o:spid="_x0000_s1069" type="#_x0000_t202" style="position:absolute;left:0;text-align:left;margin-left:152.15pt;margin-top:143.7pt;width:49.55pt;height:28.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" fillcolor="white [3201]" stroked="f" strokeweight=".5pt">
                <v:textbox>
                  <w:txbxContent>
                    <w:p w14:paraId="464B2344" w14:textId="77777777" w:rsidR="003E3E50" w:rsidRPr="00971046" w:rsidRDefault="003E3E50" w:rsidP="00610B16">
                      <w:pPr>
                        <w:jc w:val="center"/>
                        <w:rPr>
                          <w:rFonts w:ascii="Arial" w:hAnsi="Arial" w:cs="Arial"/>
                          <w:sz w:val="18"/>
                        </w:rPr>
                      </w:pPr>
                      <w:r>
                        <w:rPr>
                          <w:rFonts w:ascii="Arial" w:hAnsi="Arial" w:cs="Arial"/>
                          <w:sz w:val="18"/>
                        </w:rPr>
                        <w:t>En TIC Confío</w:t>
                      </w:r>
                    </w:p>
                  </w:txbxContent>
                </v:textbox>
              </v:shape>
            </w:pict>
          </mc:Fallback>
        </mc:AlternateContent>
      </w:r>
      <w:r>
        <w:rPr>
          <w:rFonts w:cs="Arial"/>
          <w:noProof/>
          <w:lang w:val="en-US"/>
        </w:rPr>
        <mc:AlternateContent>
          <mc:Choice Requires="wps">
            <w:drawing>
              <wp:anchor distT="0" distB="0" distL="114300" distR="114300" simplePos="0" relativeHeight="251791360" behindDoc="0" locked="0" layoutInCell="1" allowOverlap="1" wp14:anchorId="469A1A7E" wp14:editId="4D5B9E69">
                <wp:simplePos x="0" y="0"/>
                <wp:positionH relativeFrom="column">
                  <wp:posOffset>3794125</wp:posOffset>
                </wp:positionH>
                <wp:positionV relativeFrom="paragraph">
                  <wp:posOffset>891095</wp:posOffset>
                </wp:positionV>
                <wp:extent cx="853440" cy="344170"/>
                <wp:effectExtent l="0" t="0" r="3810" b="0"/>
                <wp:wrapNone/>
                <wp:docPr id="317" name="317 Cuadro de texto"/>
                <wp:cNvGraphicFramePr/>
                <a:graphic xmlns:a="http://schemas.openxmlformats.org/drawingml/2006/main">
                  <a:graphicData uri="http://schemas.microsoft.com/office/word/2010/wordprocessingShape">
                    <wps:wsp>
                      <wps:cNvSpPr txBox="1"/>
                      <wps:spPr>
                        <a:xfrm>
                          <a:off x="0" y="0"/>
                          <a:ext cx="853440" cy="344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9B1BC" w14:textId="447524FA" w:rsidR="003E3E50" w:rsidRPr="00971046" w:rsidRDefault="003E3E50" w:rsidP="00971046">
                            <w:pPr>
                              <w:jc w:val="center"/>
                              <w:rPr>
                                <w:rFonts w:ascii="Arial" w:hAnsi="Arial" w:cs="Arial"/>
                                <w:sz w:val="18"/>
                              </w:rPr>
                            </w:pPr>
                            <w:r>
                              <w:rPr>
                                <w:rFonts w:ascii="Arial" w:hAnsi="Arial" w:cs="Arial"/>
                                <w:sz w:val="18"/>
                              </w:rPr>
                              <w:t>Servidor En TIC Confío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A1A7E" id="317 Cuadro de texto" o:spid="_x0000_s1070" type="#_x0000_t202" style="position:absolute;left:0;text-align:left;margin-left:298.75pt;margin-top:70.15pt;width:67.2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" fillcolor="white [3201]" stroked="f" strokeweight=".5pt">
                <v:textbox>
                  <w:txbxContent>
                    <w:p w14:paraId="7E79B1BC" w14:textId="447524FA" w:rsidR="003E3E50" w:rsidRPr="00971046" w:rsidRDefault="003E3E50" w:rsidP="00971046">
                      <w:pPr>
                        <w:jc w:val="center"/>
                        <w:rPr>
                          <w:rFonts w:ascii="Arial" w:hAnsi="Arial" w:cs="Arial"/>
                          <w:sz w:val="18"/>
                        </w:rPr>
                      </w:pPr>
                      <w:r>
                        <w:rPr>
                          <w:rFonts w:ascii="Arial" w:hAnsi="Arial" w:cs="Arial"/>
                          <w:sz w:val="18"/>
                        </w:rPr>
                        <w:t>Servidor En TIC Confío</w:t>
                      </w:r>
                    </w:p>
                  </w:txbxContent>
                </v:textbox>
              </v:shape>
            </w:pict>
          </mc:Fallback>
        </mc:AlternateContent>
      </w:r>
      <w:r>
        <w:rPr>
          <w:rFonts w:cs="Arial"/>
          <w:noProof/>
          <w:lang w:val="en-US"/>
        </w:rPr>
        <mc:AlternateContent>
          <mc:Choice Requires="wps">
            <w:drawing>
              <wp:anchor distT="0" distB="0" distL="114300" distR="114300" simplePos="0" relativeHeight="251803648" behindDoc="0" locked="0" layoutInCell="1" allowOverlap="1" wp14:anchorId="76DA768F" wp14:editId="6BB30EFF">
                <wp:simplePos x="0" y="0"/>
                <wp:positionH relativeFrom="column">
                  <wp:posOffset>3917950</wp:posOffset>
                </wp:positionH>
                <wp:positionV relativeFrom="paragraph">
                  <wp:posOffset>1257490</wp:posOffset>
                </wp:positionV>
                <wp:extent cx="629285" cy="367030"/>
                <wp:effectExtent l="0" t="0" r="0" b="0"/>
                <wp:wrapNone/>
                <wp:docPr id="324" name="324 Cuadro de texto"/>
                <wp:cNvGraphicFramePr/>
                <a:graphic xmlns:a="http://schemas.openxmlformats.org/drawingml/2006/main">
                  <a:graphicData uri="http://schemas.microsoft.com/office/word/2010/wordprocessingShape">
                    <wps:wsp>
                      <wps:cNvSpPr txBox="1"/>
                      <wps:spPr>
                        <a:xfrm>
                          <a:off x="0" y="0"/>
                          <a:ext cx="629285" cy="367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21645" w14:textId="77777777" w:rsidR="003E3E50" w:rsidRPr="00971046" w:rsidRDefault="003E3E50" w:rsidP="00610B16">
                            <w:pPr>
                              <w:jc w:val="center"/>
                              <w:rPr>
                                <w:rFonts w:ascii="Arial" w:hAnsi="Arial" w:cs="Arial"/>
                                <w:sz w:val="18"/>
                              </w:rPr>
                            </w:pPr>
                            <w:r>
                              <w:rPr>
                                <w:rFonts w:ascii="Arial" w:hAnsi="Arial" w:cs="Arial"/>
                                <w:sz w:val="18"/>
                              </w:rPr>
                              <w:t>En TIC Confío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768F" id="324 Cuadro de texto" o:spid="_x0000_s1071" type="#_x0000_t202" style="position:absolute;left:0;text-align:left;margin-left:308.5pt;margin-top:99pt;width:49.55pt;height:28.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" fillcolor="white [3201]" stroked="f" strokeweight=".5pt">
                <v:textbox>
                  <w:txbxContent>
                    <w:p w14:paraId="70621645" w14:textId="77777777" w:rsidR="003E3E50" w:rsidRPr="00971046" w:rsidRDefault="003E3E50" w:rsidP="00610B16">
                      <w:pPr>
                        <w:jc w:val="center"/>
                        <w:rPr>
                          <w:rFonts w:ascii="Arial" w:hAnsi="Arial" w:cs="Arial"/>
                          <w:sz w:val="18"/>
                        </w:rPr>
                      </w:pPr>
                      <w:r>
                        <w:rPr>
                          <w:rFonts w:ascii="Arial" w:hAnsi="Arial" w:cs="Arial"/>
                          <w:sz w:val="18"/>
                        </w:rPr>
                        <w:t>En TIC Confío</w:t>
                      </w:r>
                    </w:p>
                  </w:txbxContent>
                </v:textbox>
              </v:shape>
            </w:pict>
          </mc:Fallback>
        </mc:AlternateContent>
      </w:r>
      <w:r>
        <w:rPr>
          <w:rFonts w:cs="Arial"/>
          <w:noProof/>
          <w:lang w:val="en-US"/>
        </w:rPr>
        <mc:AlternateContent>
          <mc:Choice Requires="wps">
            <w:drawing>
              <wp:anchor distT="0" distB="0" distL="114300" distR="114300" simplePos="0" relativeHeight="251792384" behindDoc="0" locked="0" layoutInCell="1" allowOverlap="1" wp14:anchorId="306579C3" wp14:editId="1A87543A">
                <wp:simplePos x="0" y="0"/>
                <wp:positionH relativeFrom="column">
                  <wp:posOffset>3796665</wp:posOffset>
                </wp:positionH>
                <wp:positionV relativeFrom="paragraph">
                  <wp:posOffset>1202690</wp:posOffset>
                </wp:positionV>
                <wp:extent cx="842645" cy="450850"/>
                <wp:effectExtent l="0" t="0" r="14605" b="25400"/>
                <wp:wrapNone/>
                <wp:docPr id="312" name="312 Rectángulo"/>
                <wp:cNvGraphicFramePr/>
                <a:graphic xmlns:a="http://schemas.openxmlformats.org/drawingml/2006/main">
                  <a:graphicData uri="http://schemas.microsoft.com/office/word/2010/wordprocessingShape">
                    <wps:wsp>
                      <wps:cNvSpPr/>
                      <wps:spPr>
                        <a:xfrm>
                          <a:off x="0" y="0"/>
                          <a:ext cx="842645" cy="450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BB90EB" id="312 Rectángulo" o:spid="_x0000_s1026" style="position:absolute;margin-left:298.95pt;margin-top:94.7pt;width:66.35pt;height:35.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" fillcolor="white [3212]" strokecolor="black [3213]" strokeweight="2pt"/>
            </w:pict>
          </mc:Fallback>
        </mc:AlternateContent>
      </w:r>
      <w:r>
        <w:rPr>
          <w:rFonts w:cs="Arial"/>
          <w:noProof/>
          <w:lang w:val="en-US"/>
        </w:rPr>
        <mc:AlternateContent>
          <mc:Choice Requires="wps">
            <w:drawing>
              <wp:anchor distT="0" distB="0" distL="114300" distR="114300" simplePos="0" relativeHeight="251801600" behindDoc="0" locked="0" layoutInCell="1" allowOverlap="1" wp14:anchorId="491EEB0D" wp14:editId="6407034A">
                <wp:simplePos x="0" y="0"/>
                <wp:positionH relativeFrom="column">
                  <wp:posOffset>1937195</wp:posOffset>
                </wp:positionH>
                <wp:positionV relativeFrom="paragraph">
                  <wp:posOffset>582930</wp:posOffset>
                </wp:positionV>
                <wp:extent cx="629393" cy="367632"/>
                <wp:effectExtent l="0" t="0" r="0" b="0"/>
                <wp:wrapNone/>
                <wp:docPr id="323" name="323 Cuadro de texto"/>
                <wp:cNvGraphicFramePr/>
                <a:graphic xmlns:a="http://schemas.openxmlformats.org/drawingml/2006/main">
                  <a:graphicData uri="http://schemas.microsoft.com/office/word/2010/wordprocessingShape">
                    <wps:wsp>
                      <wps:cNvSpPr txBox="1"/>
                      <wps:spPr>
                        <a:xfrm>
                          <a:off x="0" y="0"/>
                          <a:ext cx="629393" cy="3676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7B318" w14:textId="77777777" w:rsidR="003E3E50" w:rsidRPr="00971046" w:rsidRDefault="003E3E50" w:rsidP="00610B16">
                            <w:pPr>
                              <w:jc w:val="center"/>
                              <w:rPr>
                                <w:rFonts w:ascii="Arial" w:hAnsi="Arial" w:cs="Arial"/>
                                <w:sz w:val="18"/>
                              </w:rPr>
                            </w:pPr>
                            <w:r>
                              <w:rPr>
                                <w:rFonts w:ascii="Arial" w:hAnsi="Arial" w:cs="Arial"/>
                                <w:sz w:val="18"/>
                              </w:rPr>
                              <w:t>En TIC Confío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EB0D" id="323 Cuadro de texto" o:spid="_x0000_s1072" type="#_x0000_t202" style="position:absolute;left:0;text-align:left;margin-left:152.55pt;margin-top:45.9pt;width:49.55pt;height:28.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" fillcolor="white [3201]" stroked="f" strokeweight=".5pt">
                <v:textbox>
                  <w:txbxContent>
                    <w:p w14:paraId="4497B318" w14:textId="77777777" w:rsidR="003E3E50" w:rsidRPr="00971046" w:rsidRDefault="003E3E50" w:rsidP="00610B16">
                      <w:pPr>
                        <w:jc w:val="center"/>
                        <w:rPr>
                          <w:rFonts w:ascii="Arial" w:hAnsi="Arial" w:cs="Arial"/>
                          <w:sz w:val="18"/>
                        </w:rPr>
                      </w:pPr>
                      <w:r>
                        <w:rPr>
                          <w:rFonts w:ascii="Arial" w:hAnsi="Arial" w:cs="Arial"/>
                          <w:sz w:val="18"/>
                        </w:rPr>
                        <w:t>En TIC Confío</w:t>
                      </w:r>
                    </w:p>
                  </w:txbxContent>
                </v:textbox>
              </v:shape>
            </w:pict>
          </mc:Fallback>
        </mc:AlternateContent>
      </w:r>
      <w:r>
        <w:rPr>
          <w:rFonts w:cs="Arial"/>
          <w:noProof/>
          <w:lang w:val="en-US"/>
        </w:rPr>
        <mc:AlternateContent>
          <mc:Choice Requires="wps">
            <w:drawing>
              <wp:anchor distT="0" distB="0" distL="114300" distR="114300" simplePos="0" relativeHeight="251799552" behindDoc="0" locked="0" layoutInCell="1" allowOverlap="1" wp14:anchorId="02549591" wp14:editId="4360CC1B">
                <wp:simplePos x="0" y="0"/>
                <wp:positionH relativeFrom="column">
                  <wp:posOffset>364869</wp:posOffset>
                </wp:positionH>
                <wp:positionV relativeFrom="paragraph">
                  <wp:posOffset>561554</wp:posOffset>
                </wp:positionV>
                <wp:extent cx="629393" cy="367632"/>
                <wp:effectExtent l="0" t="0" r="0" b="0"/>
                <wp:wrapNone/>
                <wp:docPr id="322" name="322 Cuadro de texto"/>
                <wp:cNvGraphicFramePr/>
                <a:graphic xmlns:a="http://schemas.openxmlformats.org/drawingml/2006/main">
                  <a:graphicData uri="http://schemas.microsoft.com/office/word/2010/wordprocessingShape">
                    <wps:wsp>
                      <wps:cNvSpPr txBox="1"/>
                      <wps:spPr>
                        <a:xfrm>
                          <a:off x="0" y="0"/>
                          <a:ext cx="629393" cy="3676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E4556" w14:textId="665190B6" w:rsidR="003E3E50" w:rsidRPr="00971046" w:rsidRDefault="003E3E50" w:rsidP="00610B16">
                            <w:pPr>
                              <w:jc w:val="center"/>
                              <w:rPr>
                                <w:rFonts w:ascii="Arial" w:hAnsi="Arial" w:cs="Arial"/>
                                <w:sz w:val="18"/>
                              </w:rPr>
                            </w:pPr>
                            <w:r>
                              <w:rPr>
                                <w:rFonts w:ascii="Arial" w:hAnsi="Arial" w:cs="Arial"/>
                                <w:sz w:val="18"/>
                              </w:rPr>
                              <w:t>En TIC Confío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49591" id="322 Cuadro de texto" o:spid="_x0000_s1073" type="#_x0000_t202" style="position:absolute;left:0;text-align:left;margin-left:28.75pt;margin-top:44.2pt;width:49.55pt;height:28.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w:txbxContent>
                    <w:p w14:paraId="40FE4556" w14:textId="665190B6" w:rsidR="003E3E50" w:rsidRPr="00971046" w:rsidRDefault="003E3E50" w:rsidP="00610B16">
                      <w:pPr>
                        <w:jc w:val="center"/>
                        <w:rPr>
                          <w:rFonts w:ascii="Arial" w:hAnsi="Arial" w:cs="Arial"/>
                          <w:sz w:val="18"/>
                        </w:rPr>
                      </w:pPr>
                      <w:r>
                        <w:rPr>
                          <w:rFonts w:ascii="Arial" w:hAnsi="Arial" w:cs="Arial"/>
                          <w:sz w:val="18"/>
                        </w:rPr>
                        <w:t>En TIC Confío</w:t>
                      </w:r>
                    </w:p>
                  </w:txbxContent>
                </v:textbox>
              </v:shape>
            </w:pict>
          </mc:Fallback>
        </mc:AlternateContent>
      </w:r>
      <w:r w:rsidR="00971046">
        <w:rPr>
          <w:rFonts w:cs="Arial"/>
          <w:noProof/>
          <w:lang w:val="en-US"/>
        </w:rPr>
        <mc:AlternateContent>
          <mc:Choice Requires="wps">
            <w:drawing>
              <wp:anchor distT="0" distB="0" distL="114300" distR="114300" simplePos="0" relativeHeight="251789312" behindDoc="0" locked="0" layoutInCell="1" allowOverlap="1" wp14:anchorId="063846E9" wp14:editId="39A8C698">
                <wp:simplePos x="0" y="0"/>
                <wp:positionH relativeFrom="column">
                  <wp:posOffset>1824990</wp:posOffset>
                </wp:positionH>
                <wp:positionV relativeFrom="paragraph">
                  <wp:posOffset>561340</wp:posOffset>
                </wp:positionV>
                <wp:extent cx="842645" cy="403225"/>
                <wp:effectExtent l="0" t="0" r="14605" b="15875"/>
                <wp:wrapNone/>
                <wp:docPr id="311" name="311 Rectángulo"/>
                <wp:cNvGraphicFramePr/>
                <a:graphic xmlns:a="http://schemas.openxmlformats.org/drawingml/2006/main">
                  <a:graphicData uri="http://schemas.microsoft.com/office/word/2010/wordprocessingShape">
                    <wps:wsp>
                      <wps:cNvSpPr/>
                      <wps:spPr>
                        <a:xfrm>
                          <a:off x="0" y="0"/>
                          <a:ext cx="842645" cy="403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C75959" id="311 Rectángulo" o:spid="_x0000_s1026" style="position:absolute;margin-left:143.7pt;margin-top:44.2pt;width:66.35pt;height:31.7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" fillcolor="white [3212]" strokecolor="black [3213]" strokeweight="2pt"/>
            </w:pict>
          </mc:Fallback>
        </mc:AlternateContent>
      </w:r>
      <w:r w:rsidR="00971046">
        <w:rPr>
          <w:rFonts w:cs="Arial"/>
          <w:noProof/>
          <w:lang w:val="en-US"/>
        </w:rPr>
        <mc:AlternateContent>
          <mc:Choice Requires="wps">
            <w:drawing>
              <wp:anchor distT="0" distB="0" distL="114300" distR="114300" simplePos="0" relativeHeight="251788288" behindDoc="0" locked="0" layoutInCell="1" allowOverlap="1" wp14:anchorId="35911C6D" wp14:editId="2AC3F510">
                <wp:simplePos x="0" y="0"/>
                <wp:positionH relativeFrom="column">
                  <wp:posOffset>1825534</wp:posOffset>
                </wp:positionH>
                <wp:positionV relativeFrom="paragraph">
                  <wp:posOffset>217170</wp:posOffset>
                </wp:positionV>
                <wp:extent cx="853886" cy="344384"/>
                <wp:effectExtent l="0" t="0" r="3810" b="0"/>
                <wp:wrapNone/>
                <wp:docPr id="316" name="316 Cuadro de texto"/>
                <wp:cNvGraphicFramePr/>
                <a:graphic xmlns:a="http://schemas.openxmlformats.org/drawingml/2006/main">
                  <a:graphicData uri="http://schemas.microsoft.com/office/word/2010/wordprocessingShape">
                    <wps:wsp>
                      <wps:cNvSpPr txBox="1"/>
                      <wps:spPr>
                        <a:xfrm>
                          <a:off x="0" y="0"/>
                          <a:ext cx="85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4EC6C" w14:textId="126753A8" w:rsidR="003E3E50" w:rsidRPr="00971046" w:rsidRDefault="003E3E50" w:rsidP="00971046">
                            <w:pPr>
                              <w:jc w:val="center"/>
                              <w:rPr>
                                <w:rFonts w:ascii="Arial" w:hAnsi="Arial" w:cs="Arial"/>
                                <w:sz w:val="18"/>
                              </w:rPr>
                            </w:pPr>
                            <w:r w:rsidRPr="00971046">
                              <w:rPr>
                                <w:rFonts w:ascii="Arial" w:hAnsi="Arial" w:cs="Arial"/>
                                <w:sz w:val="18"/>
                              </w:rPr>
                              <w:t>Dispositivo 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11C6D" id="316 Cuadro de texto" o:spid="_x0000_s1074" type="#_x0000_t202" style="position:absolute;left:0;text-align:left;margin-left:143.75pt;margin-top:17.1pt;width:67.25pt;height:27.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" fillcolor="white [3201]" stroked="f" strokeweight=".5pt">
                <v:textbox>
                  <w:txbxContent>
                    <w:p w14:paraId="1764EC6C" w14:textId="126753A8" w:rsidR="003E3E50" w:rsidRPr="00971046" w:rsidRDefault="003E3E50" w:rsidP="00971046">
                      <w:pPr>
                        <w:jc w:val="center"/>
                        <w:rPr>
                          <w:rFonts w:ascii="Arial" w:hAnsi="Arial" w:cs="Arial"/>
                          <w:sz w:val="18"/>
                        </w:rPr>
                      </w:pPr>
                      <w:r w:rsidRPr="00971046">
                        <w:rPr>
                          <w:rFonts w:ascii="Arial" w:hAnsi="Arial" w:cs="Arial"/>
                          <w:sz w:val="18"/>
                        </w:rPr>
                        <w:t>Dispositivo iOS</w:t>
                      </w:r>
                    </w:p>
                  </w:txbxContent>
                </v:textbox>
              </v:shape>
            </w:pict>
          </mc:Fallback>
        </mc:AlternateContent>
      </w:r>
      <w:r w:rsidR="00971046">
        <w:rPr>
          <w:rFonts w:cs="Arial"/>
          <w:noProof/>
          <w:lang w:val="en-US"/>
        </w:rPr>
        <mc:AlternateContent>
          <mc:Choice Requires="wps">
            <w:drawing>
              <wp:anchor distT="0" distB="0" distL="114300" distR="114300" simplePos="0" relativeHeight="251785216" behindDoc="0" locked="0" layoutInCell="1" allowOverlap="1" wp14:anchorId="22151670" wp14:editId="163EF521">
                <wp:simplePos x="0" y="0"/>
                <wp:positionH relativeFrom="column">
                  <wp:posOffset>269867</wp:posOffset>
                </wp:positionH>
                <wp:positionV relativeFrom="paragraph">
                  <wp:posOffset>217170</wp:posOffset>
                </wp:positionV>
                <wp:extent cx="842397" cy="261257"/>
                <wp:effectExtent l="0" t="0" r="0" b="5715"/>
                <wp:wrapNone/>
                <wp:docPr id="315" name="315 Cuadro de texto"/>
                <wp:cNvGraphicFramePr/>
                <a:graphic xmlns:a="http://schemas.openxmlformats.org/drawingml/2006/main">
                  <a:graphicData uri="http://schemas.microsoft.com/office/word/2010/wordprocessingShape">
                    <wps:wsp>
                      <wps:cNvSpPr txBox="1"/>
                      <wps:spPr>
                        <a:xfrm>
                          <a:off x="0" y="0"/>
                          <a:ext cx="842397" cy="2612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5A4A5" w14:textId="69413483" w:rsidR="003E3E50" w:rsidRPr="009338FE" w:rsidRDefault="003E3E50" w:rsidP="00971046">
                            <w:pPr>
                              <w:jc w:val="center"/>
                              <w:rPr>
                                <w:rFonts w:ascii="Arial" w:hAnsi="Arial" w:cs="Arial"/>
                                <w:sz w:val="20"/>
                              </w:rPr>
                            </w:pPr>
                            <w:r>
                              <w:rPr>
                                <w:rFonts w:ascii="Arial" w:hAnsi="Arial" w:cs="Arial"/>
                                <w:sz w:val="20"/>
                              </w:rPr>
                              <w:t>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1670" id="315 Cuadro de texto" o:spid="_x0000_s1075" type="#_x0000_t202" style="position:absolute;left:0;text-align:left;margin-left:21.25pt;margin-top:17.1pt;width:66.35pt;height:20.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" fillcolor="white [3201]" stroked="f" strokeweight=".5pt">
                <v:textbox>
                  <w:txbxContent>
                    <w:p w14:paraId="4055A4A5" w14:textId="69413483" w:rsidR="003E3E50" w:rsidRPr="009338FE" w:rsidRDefault="003E3E50" w:rsidP="00971046">
                      <w:pPr>
                        <w:jc w:val="center"/>
                        <w:rPr>
                          <w:rFonts w:ascii="Arial" w:hAnsi="Arial" w:cs="Arial"/>
                          <w:sz w:val="20"/>
                        </w:rPr>
                      </w:pPr>
                      <w:r>
                        <w:rPr>
                          <w:rFonts w:ascii="Arial" w:hAnsi="Arial" w:cs="Arial"/>
                          <w:sz w:val="20"/>
                        </w:rPr>
                        <w:t>App Store</w:t>
                      </w:r>
                    </w:p>
                  </w:txbxContent>
                </v:textbox>
              </v:shape>
            </w:pict>
          </mc:Fallback>
        </mc:AlternateContent>
      </w:r>
      <w:r w:rsidR="00971046">
        <w:rPr>
          <w:rFonts w:cs="Arial"/>
          <w:noProof/>
          <w:lang w:val="en-US"/>
        </w:rPr>
        <mc:AlternateContent>
          <mc:Choice Requires="wps">
            <w:drawing>
              <wp:anchor distT="0" distB="0" distL="114300" distR="114300" simplePos="0" relativeHeight="251786240" behindDoc="0" locked="0" layoutInCell="1" allowOverlap="1" wp14:anchorId="5546E75E" wp14:editId="604B1C62">
                <wp:simplePos x="0" y="0"/>
                <wp:positionH relativeFrom="column">
                  <wp:posOffset>267335</wp:posOffset>
                </wp:positionH>
                <wp:positionV relativeFrom="paragraph">
                  <wp:posOffset>477965</wp:posOffset>
                </wp:positionV>
                <wp:extent cx="843148" cy="475013"/>
                <wp:effectExtent l="0" t="0" r="14605" b="20320"/>
                <wp:wrapNone/>
                <wp:docPr id="309" name="309 Rectángulo"/>
                <wp:cNvGraphicFramePr/>
                <a:graphic xmlns:a="http://schemas.openxmlformats.org/drawingml/2006/main">
                  <a:graphicData uri="http://schemas.microsoft.com/office/word/2010/wordprocessingShape">
                    <wps:wsp>
                      <wps:cNvSpPr/>
                      <wps:spPr>
                        <a:xfrm>
                          <a:off x="0" y="0"/>
                          <a:ext cx="843148" cy="4750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CD787" id="309 Rectángulo" o:spid="_x0000_s1026" style="position:absolute;margin-left:21.05pt;margin-top:37.65pt;width:66.4pt;height:37.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" fillcolor="white [3212]" strokecolor="black [3213]" strokeweight="2pt"/>
            </w:pict>
          </mc:Fallback>
        </mc:AlternateContent>
      </w:r>
      <w:r w:rsidR="00971046">
        <w:rPr>
          <w:rFonts w:cs="Arial"/>
          <w:noProof/>
          <w:lang w:val="en-US"/>
        </w:rPr>
        <mc:AlternateContent>
          <mc:Choice Requires="wps">
            <w:drawing>
              <wp:anchor distT="0" distB="0" distL="114300" distR="114300" simplePos="0" relativeHeight="251773952" behindDoc="0" locked="0" layoutInCell="1" allowOverlap="1" wp14:anchorId="5565CE18" wp14:editId="07AE9170">
                <wp:simplePos x="0" y="0"/>
                <wp:positionH relativeFrom="column">
                  <wp:posOffset>2810733</wp:posOffset>
                </wp:positionH>
                <wp:positionV relativeFrom="paragraph">
                  <wp:posOffset>561554</wp:posOffset>
                </wp:positionV>
                <wp:extent cx="902780" cy="795647"/>
                <wp:effectExtent l="0" t="0" r="69215" b="62230"/>
                <wp:wrapNone/>
                <wp:docPr id="308" name="308 Conector recto de flecha"/>
                <wp:cNvGraphicFramePr/>
                <a:graphic xmlns:a="http://schemas.openxmlformats.org/drawingml/2006/main">
                  <a:graphicData uri="http://schemas.microsoft.com/office/word/2010/wordprocessingShape">
                    <wps:wsp>
                      <wps:cNvCnPr/>
                      <wps:spPr>
                        <a:xfrm>
                          <a:off x="0" y="0"/>
                          <a:ext cx="902780" cy="7956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918D1" id="308 Conector recto de flecha" o:spid="_x0000_s1026" type="#_x0000_t32" style="position:absolute;margin-left:221.3pt;margin-top:44.2pt;width:71.1pt;height:62.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" strokecolor="#4579b8 [3044]">
                <v:stroke endarrow="open"/>
              </v:shape>
            </w:pict>
          </mc:Fallback>
        </mc:AlternateContent>
      </w:r>
      <w:r w:rsidR="00971046">
        <w:rPr>
          <w:rFonts w:cs="Arial"/>
          <w:noProof/>
          <w:lang w:val="en-US"/>
        </w:rPr>
        <mc:AlternateContent>
          <mc:Choice Requires="wps">
            <w:drawing>
              <wp:anchor distT="0" distB="0" distL="114300" distR="114300" simplePos="0" relativeHeight="251771904" behindDoc="0" locked="0" layoutInCell="1" allowOverlap="1" wp14:anchorId="720C9F32" wp14:editId="0B8E2F0F">
                <wp:simplePos x="0" y="0"/>
                <wp:positionH relativeFrom="column">
                  <wp:posOffset>2704028</wp:posOffset>
                </wp:positionH>
                <wp:positionV relativeFrom="paragraph">
                  <wp:posOffset>1357201</wp:posOffset>
                </wp:positionV>
                <wp:extent cx="1021558" cy="486888"/>
                <wp:effectExtent l="0" t="38100" r="64770" b="27940"/>
                <wp:wrapNone/>
                <wp:docPr id="306" name="306 Conector recto de flecha"/>
                <wp:cNvGraphicFramePr/>
                <a:graphic xmlns:a="http://schemas.openxmlformats.org/drawingml/2006/main">
                  <a:graphicData uri="http://schemas.microsoft.com/office/word/2010/wordprocessingShape">
                    <wps:wsp>
                      <wps:cNvCnPr/>
                      <wps:spPr>
                        <a:xfrm flipV="1">
                          <a:off x="0" y="0"/>
                          <a:ext cx="1021558" cy="4868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FA67F" id="306 Conector recto de flecha" o:spid="_x0000_s1026" type="#_x0000_t32" style="position:absolute;margin-left:212.9pt;margin-top:106.85pt;width:80.45pt;height:38.3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" strokecolor="#4579b8 [3044]">
                <v:stroke endarrow="open"/>
              </v:shape>
            </w:pict>
          </mc:Fallback>
        </mc:AlternateContent>
      </w:r>
      <w:r w:rsidR="00971046">
        <w:rPr>
          <w:rFonts w:cs="Arial"/>
          <w:noProof/>
          <w:lang w:val="en-US"/>
        </w:rPr>
        <mc:AlternateContent>
          <mc:Choice Requires="wps">
            <w:drawing>
              <wp:anchor distT="0" distB="0" distL="114300" distR="114300" simplePos="0" relativeHeight="251768832" behindDoc="0" locked="0" layoutInCell="1" allowOverlap="1" wp14:anchorId="3D5E33F0" wp14:editId="08A887A9">
                <wp:simplePos x="0" y="0"/>
                <wp:positionH relativeFrom="column">
                  <wp:posOffset>1254760</wp:posOffset>
                </wp:positionH>
                <wp:positionV relativeFrom="paragraph">
                  <wp:posOffset>561340</wp:posOffset>
                </wp:positionV>
                <wp:extent cx="510540" cy="0"/>
                <wp:effectExtent l="0" t="76200" r="22860" b="114300"/>
                <wp:wrapNone/>
                <wp:docPr id="304" name="304 Conector recto de flecha"/>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4D1A2" id="304 Conector recto de flecha" o:spid="_x0000_s1026" type="#_x0000_t32" style="position:absolute;margin-left:98.8pt;margin-top:44.2pt;width:40.2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" strokecolor="#4579b8 [3044]">
                <v:stroke endarrow="open"/>
              </v:shape>
            </w:pict>
          </mc:Fallback>
        </mc:AlternateContent>
      </w:r>
      <w:r w:rsidR="00971046">
        <w:rPr>
          <w:rFonts w:cs="Arial"/>
          <w:noProof/>
          <w:lang w:val="en-US"/>
        </w:rPr>
        <mc:AlternateContent>
          <mc:Choice Requires="wps">
            <w:drawing>
              <wp:anchor distT="0" distB="0" distL="114300" distR="114300" simplePos="0" relativeHeight="251770880" behindDoc="0" locked="0" layoutInCell="1" allowOverlap="1" wp14:anchorId="6D7B6FC1" wp14:editId="1C9289BF">
                <wp:simplePos x="0" y="0"/>
                <wp:positionH relativeFrom="column">
                  <wp:posOffset>1255065</wp:posOffset>
                </wp:positionH>
                <wp:positionV relativeFrom="paragraph">
                  <wp:posOffset>1844089</wp:posOffset>
                </wp:positionV>
                <wp:extent cx="510796" cy="0"/>
                <wp:effectExtent l="0" t="76200" r="22860" b="114300"/>
                <wp:wrapNone/>
                <wp:docPr id="305" name="305 Conector recto de flecha"/>
                <wp:cNvGraphicFramePr/>
                <a:graphic xmlns:a="http://schemas.openxmlformats.org/drawingml/2006/main">
                  <a:graphicData uri="http://schemas.microsoft.com/office/word/2010/wordprocessingShape">
                    <wps:wsp>
                      <wps:cNvCnPr/>
                      <wps:spPr>
                        <a:xfrm>
                          <a:off x="0" y="0"/>
                          <a:ext cx="5107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C8352" id="305 Conector recto de flecha" o:spid="_x0000_s1026" type="#_x0000_t32" style="position:absolute;margin-left:98.8pt;margin-top:145.2pt;width:40.2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" strokecolor="#4579b8 [3044]">
                <v:stroke endarrow="open"/>
              </v:shape>
            </w:pict>
          </mc:Fallback>
        </mc:AlternateContent>
      </w:r>
      <w:r w:rsidR="00971046">
        <w:rPr>
          <w:noProof/>
          <w:lang w:val="en-US"/>
        </w:rPr>
        <mc:AlternateContent>
          <mc:Choice Requires="wps">
            <w:drawing>
              <wp:anchor distT="0" distB="0" distL="114300" distR="114300" simplePos="0" relativeHeight="251757568" behindDoc="0" locked="0" layoutInCell="1" allowOverlap="1" wp14:anchorId="169CF17F" wp14:editId="40607281">
                <wp:simplePos x="0" y="0"/>
                <wp:positionH relativeFrom="column">
                  <wp:posOffset>3723269</wp:posOffset>
                </wp:positionH>
                <wp:positionV relativeFrom="paragraph">
                  <wp:posOffset>796290</wp:posOffset>
                </wp:positionV>
                <wp:extent cx="1044575" cy="914400"/>
                <wp:effectExtent l="0" t="0" r="22225" b="19050"/>
                <wp:wrapNone/>
                <wp:docPr id="283" name="283 Cubo"/>
                <wp:cNvGraphicFramePr/>
                <a:graphic xmlns:a="http://schemas.openxmlformats.org/drawingml/2006/main">
                  <a:graphicData uri="http://schemas.microsoft.com/office/word/2010/wordprocessingShape">
                    <wps:wsp>
                      <wps:cNvSpPr/>
                      <wps:spPr>
                        <a:xfrm>
                          <a:off x="0" y="0"/>
                          <a:ext cx="1044575" cy="914400"/>
                        </a:xfrm>
                        <a:prstGeom prst="cube">
                          <a:avLst>
                            <a:gd name="adj" fmla="val 68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F257D" id="283 Cubo" o:spid="_x0000_s1026" type="#_x0000_t16" style="position:absolute;margin-left:293.15pt;margin-top:62.7pt;width:82.25pt;height:1in;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" adj="1471" fillcolor="white [3212]" strokecolor="black [3213]" strokeweight="2pt"/>
            </w:pict>
          </mc:Fallback>
        </mc:AlternateContent>
      </w:r>
      <w:r w:rsidR="00971046">
        <w:rPr>
          <w:noProof/>
          <w:lang w:val="en-US"/>
        </w:rPr>
        <mc:AlternateContent>
          <mc:Choice Requires="wps">
            <w:drawing>
              <wp:anchor distT="0" distB="0" distL="114300" distR="114300" simplePos="0" relativeHeight="251747328" behindDoc="0" locked="0" layoutInCell="1" allowOverlap="1" wp14:anchorId="26286E7B" wp14:editId="6DE3BF63">
                <wp:simplePos x="0" y="0"/>
                <wp:positionH relativeFrom="column">
                  <wp:posOffset>210185</wp:posOffset>
                </wp:positionH>
                <wp:positionV relativeFrom="paragraph">
                  <wp:posOffset>109855</wp:posOffset>
                </wp:positionV>
                <wp:extent cx="1044575" cy="914400"/>
                <wp:effectExtent l="0" t="0" r="22225" b="19050"/>
                <wp:wrapNone/>
                <wp:docPr id="26" name="26 Cubo"/>
                <wp:cNvGraphicFramePr/>
                <a:graphic xmlns:a="http://schemas.openxmlformats.org/drawingml/2006/main">
                  <a:graphicData uri="http://schemas.microsoft.com/office/word/2010/wordprocessingShape">
                    <wps:wsp>
                      <wps:cNvSpPr/>
                      <wps:spPr>
                        <a:xfrm>
                          <a:off x="0" y="0"/>
                          <a:ext cx="1044575" cy="914400"/>
                        </a:xfrm>
                        <a:prstGeom prst="cube">
                          <a:avLst>
                            <a:gd name="adj" fmla="val 68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2693C5" id="26 Cubo" o:spid="_x0000_s1026" type="#_x0000_t16" style="position:absolute;margin-left:16.55pt;margin-top:8.65pt;width:82.25pt;height:1in;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" adj="1471" fillcolor="white [3212]" strokecolor="black [3213]" strokeweight="2pt"/>
            </w:pict>
          </mc:Fallback>
        </mc:AlternateContent>
      </w:r>
      <w:r w:rsidR="00971046">
        <w:rPr>
          <w:noProof/>
          <w:lang w:val="en-US"/>
        </w:rPr>
        <mc:AlternateContent>
          <mc:Choice Requires="wps">
            <w:drawing>
              <wp:anchor distT="0" distB="0" distL="114300" distR="114300" simplePos="0" relativeHeight="251749376" behindDoc="0" locked="0" layoutInCell="1" allowOverlap="1" wp14:anchorId="5A4130AB" wp14:editId="55322A68">
                <wp:simplePos x="0" y="0"/>
                <wp:positionH relativeFrom="column">
                  <wp:posOffset>1765935</wp:posOffset>
                </wp:positionH>
                <wp:positionV relativeFrom="paragraph">
                  <wp:posOffset>109855</wp:posOffset>
                </wp:positionV>
                <wp:extent cx="1044575" cy="914400"/>
                <wp:effectExtent l="0" t="0" r="22225" b="19050"/>
                <wp:wrapNone/>
                <wp:docPr id="45" name="45 Cubo"/>
                <wp:cNvGraphicFramePr/>
                <a:graphic xmlns:a="http://schemas.openxmlformats.org/drawingml/2006/main">
                  <a:graphicData uri="http://schemas.microsoft.com/office/word/2010/wordprocessingShape">
                    <wps:wsp>
                      <wps:cNvSpPr/>
                      <wps:spPr>
                        <a:xfrm>
                          <a:off x="0" y="0"/>
                          <a:ext cx="1044575" cy="914400"/>
                        </a:xfrm>
                        <a:prstGeom prst="cube">
                          <a:avLst>
                            <a:gd name="adj" fmla="val 68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2CBAC2" id="45 Cubo" o:spid="_x0000_s1026" type="#_x0000_t16" style="position:absolute;margin-left:139.05pt;margin-top:8.65pt;width:82.25pt;height:1in;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" adj="1471" fillcolor="white [3212]" strokecolor="black [3213]" strokeweight="2pt"/>
            </w:pict>
          </mc:Fallback>
        </mc:AlternateContent>
      </w:r>
      <w:r w:rsidR="00971046">
        <w:rPr>
          <w:noProof/>
          <w:lang w:val="en-US"/>
        </w:rPr>
        <mc:AlternateContent>
          <mc:Choice Requires="wps">
            <w:drawing>
              <wp:anchor distT="0" distB="0" distL="114300" distR="114300" simplePos="0" relativeHeight="251753472" behindDoc="0" locked="0" layoutInCell="1" allowOverlap="1" wp14:anchorId="2146C850" wp14:editId="7808A1DC">
                <wp:simplePos x="0" y="0"/>
                <wp:positionH relativeFrom="column">
                  <wp:posOffset>210185</wp:posOffset>
                </wp:positionH>
                <wp:positionV relativeFrom="paragraph">
                  <wp:posOffset>1356995</wp:posOffset>
                </wp:positionV>
                <wp:extent cx="1044575" cy="902335"/>
                <wp:effectExtent l="0" t="0" r="22225" b="12065"/>
                <wp:wrapNone/>
                <wp:docPr id="281" name="281 Cubo"/>
                <wp:cNvGraphicFramePr/>
                <a:graphic xmlns:a="http://schemas.openxmlformats.org/drawingml/2006/main">
                  <a:graphicData uri="http://schemas.microsoft.com/office/word/2010/wordprocessingShape">
                    <wps:wsp>
                      <wps:cNvSpPr/>
                      <wps:spPr>
                        <a:xfrm>
                          <a:off x="0" y="0"/>
                          <a:ext cx="1044575" cy="902335"/>
                        </a:xfrm>
                        <a:prstGeom prst="cube">
                          <a:avLst>
                            <a:gd name="adj" fmla="val 68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70B495" id="281 Cubo" o:spid="_x0000_s1026" type="#_x0000_t16" style="position:absolute;margin-left:16.55pt;margin-top:106.85pt;width:82.25pt;height:71.0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" adj="1471" fillcolor="white [3212]" strokecolor="black [3213]" strokeweight="2pt"/>
            </w:pict>
          </mc:Fallback>
        </mc:AlternateContent>
      </w:r>
      <w:r w:rsidR="00971046">
        <w:rPr>
          <w:noProof/>
          <w:lang w:val="en-US"/>
        </w:rPr>
        <mc:AlternateContent>
          <mc:Choice Requires="wps">
            <w:drawing>
              <wp:anchor distT="0" distB="0" distL="114300" distR="114300" simplePos="0" relativeHeight="251755520" behindDoc="0" locked="0" layoutInCell="1" allowOverlap="1" wp14:anchorId="69B22014" wp14:editId="55F801D2">
                <wp:simplePos x="0" y="0"/>
                <wp:positionH relativeFrom="column">
                  <wp:posOffset>1766158</wp:posOffset>
                </wp:positionH>
                <wp:positionV relativeFrom="paragraph">
                  <wp:posOffset>1357201</wp:posOffset>
                </wp:positionV>
                <wp:extent cx="1044575" cy="902525"/>
                <wp:effectExtent l="0" t="0" r="22225" b="12065"/>
                <wp:wrapNone/>
                <wp:docPr id="282" name="282 Cubo"/>
                <wp:cNvGraphicFramePr/>
                <a:graphic xmlns:a="http://schemas.openxmlformats.org/drawingml/2006/main">
                  <a:graphicData uri="http://schemas.microsoft.com/office/word/2010/wordprocessingShape">
                    <wps:wsp>
                      <wps:cNvSpPr/>
                      <wps:spPr>
                        <a:xfrm>
                          <a:off x="0" y="0"/>
                          <a:ext cx="1044575" cy="902525"/>
                        </a:xfrm>
                        <a:prstGeom prst="cube">
                          <a:avLst>
                            <a:gd name="adj" fmla="val 68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8E6322" id="282 Cubo" o:spid="_x0000_s1026" type="#_x0000_t16" style="position:absolute;margin-left:139.05pt;margin-top:106.85pt;width:82.25pt;height:71.0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" adj="1471" fillcolor="white [3212]" strokecolor="black [3213]" strokeweight="2pt"/>
            </w:pict>
          </mc:Fallback>
        </mc:AlternateContent>
      </w:r>
      <w:r w:rsidR="00E909AE">
        <w:rPr>
          <w:noProof/>
          <w:lang w:val="en-US"/>
        </w:rPr>
        <mc:AlternateContent>
          <mc:Choice Requires="wps">
            <w:drawing>
              <wp:inline distT="0" distB="0" distL="0" distR="0" wp14:anchorId="09BF6FD0" wp14:editId="28CFEC62">
                <wp:extent cx="5652655" cy="2256122"/>
                <wp:effectExtent l="0" t="0" r="0" b="0"/>
                <wp:docPr id="12" name="12 Rectángulo"/>
                <wp:cNvGraphicFramePr/>
                <a:graphic xmlns:a="http://schemas.openxmlformats.org/drawingml/2006/main">
                  <a:graphicData uri="http://schemas.microsoft.com/office/word/2010/wordprocessingShape">
                    <wps:wsp>
                      <wps:cNvSpPr/>
                      <wps:spPr>
                        <a:xfrm>
                          <a:off x="0" y="0"/>
                          <a:ext cx="5652655" cy="22561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BB9884" id="12 Rectángulo" o:spid="_x0000_s1026" style="width:445.1pt;height:17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" filled="f" stroked="f" strokeweight="2pt">
                <w10:anchorlock/>
              </v:rect>
            </w:pict>
          </mc:Fallback>
        </mc:AlternateContent>
      </w:r>
    </w:p>
    <w:p w14:paraId="2104F017" w14:textId="1C0263FF" w:rsidR="00E909AE" w:rsidRPr="00A63645" w:rsidRDefault="00A63645" w:rsidP="00A63645">
      <w:pPr>
        <w:pStyle w:val="Descripcin"/>
        <w:jc w:val="center"/>
        <w:rPr>
          <w:color w:val="auto"/>
        </w:rPr>
      </w:pPr>
      <w:bookmarkStart w:id="203" w:name="_Toc370119215"/>
      <w:r w:rsidRPr="00A63645">
        <w:rPr>
          <w:color w:val="auto"/>
        </w:rPr>
        <w:t xml:space="preserve">Ilustración </w:t>
      </w:r>
      <w:r w:rsidRPr="00A63645">
        <w:rPr>
          <w:color w:val="auto"/>
        </w:rPr>
        <w:fldChar w:fldCharType="begin"/>
      </w:r>
      <w:r w:rsidRPr="00A63645">
        <w:rPr>
          <w:color w:val="auto"/>
        </w:rPr>
        <w:instrText xml:space="preserve"> SEQ Ilustración \* ARABIC </w:instrText>
      </w:r>
      <w:r w:rsidRPr="00A63645">
        <w:rPr>
          <w:color w:val="auto"/>
        </w:rPr>
        <w:fldChar w:fldCharType="separate"/>
      </w:r>
      <w:r w:rsidRPr="00A63645">
        <w:rPr>
          <w:noProof/>
          <w:color w:val="auto"/>
        </w:rPr>
        <w:t>5</w:t>
      </w:r>
      <w:r w:rsidRPr="00A63645">
        <w:rPr>
          <w:color w:val="auto"/>
        </w:rPr>
        <w:fldChar w:fldCharType="end"/>
      </w:r>
      <w:r w:rsidRPr="00A63645">
        <w:rPr>
          <w:color w:val="auto"/>
        </w:rPr>
        <w:t xml:space="preserve"> - Vista de despliegue</w:t>
      </w:r>
      <w:bookmarkEnd w:id="203"/>
    </w:p>
    <w:p w14:paraId="2E38BA58" w14:textId="77777777" w:rsidR="0019251F" w:rsidRPr="00C9319B" w:rsidRDefault="0019251F" w:rsidP="0019251F">
      <w:pPr>
        <w:pStyle w:val="GELParrafo"/>
        <w:numPr>
          <w:ilvl w:val="0"/>
          <w:numId w:val="20"/>
        </w:numPr>
        <w:spacing w:before="240" w:after="0"/>
        <w:contextualSpacing w:val="0"/>
        <w:rPr>
          <w:rFonts w:cs="Arial"/>
        </w:rPr>
      </w:pPr>
      <w:r w:rsidRPr="00600D29">
        <w:rPr>
          <w:rFonts w:cs="Arial"/>
        </w:rPr>
        <w:lastRenderedPageBreak/>
        <w:t>Google Play: es el mecanismo ofrecido por Google para la distribución de aplicaciones  en la plataforma Android, mediante el cual los usuarios ingresan a la tienda en línea y descargan las aplicaciones. En este sitio se ubicarán los archivos de empaquetamiento de aplicaciones con formato APK (Android Pack</w:t>
      </w:r>
      <w:r w:rsidRPr="00C9319B">
        <w:rPr>
          <w:rFonts w:cs="Arial"/>
        </w:rPr>
        <w:t>age Archive)  para Android correspondientes a cada una de las soluciones móviles de las entidades.</w:t>
      </w:r>
    </w:p>
    <w:p w14:paraId="51518F72" w14:textId="77777777" w:rsidR="0019251F" w:rsidRPr="00DB4CB9" w:rsidRDefault="0019251F" w:rsidP="0019251F">
      <w:pPr>
        <w:pStyle w:val="GELParrafo"/>
        <w:ind w:left="720"/>
        <w:rPr>
          <w:rFonts w:cs="Arial"/>
        </w:rPr>
      </w:pPr>
      <w:r w:rsidRPr="00DB4CB9">
        <w:rPr>
          <w:rFonts w:cs="Arial"/>
        </w:rPr>
        <w:t>Se deberá contar con una cuenta por parte de la Unidad Administrativa Especial de Catastro Distrital para la distribución de las aplicaciones.</w:t>
      </w:r>
    </w:p>
    <w:p w14:paraId="40F8DB36" w14:textId="77777777" w:rsidR="0019251F" w:rsidRPr="00865047" w:rsidRDefault="0019251F" w:rsidP="0019251F">
      <w:pPr>
        <w:pStyle w:val="GELParrafo"/>
        <w:numPr>
          <w:ilvl w:val="0"/>
          <w:numId w:val="20"/>
        </w:numPr>
        <w:spacing w:before="240" w:after="0"/>
        <w:contextualSpacing w:val="0"/>
        <w:rPr>
          <w:rFonts w:cs="Arial"/>
        </w:rPr>
      </w:pPr>
      <w:r w:rsidRPr="00115A0C">
        <w:rPr>
          <w:rFonts w:cs="Arial"/>
        </w:rPr>
        <w:t xml:space="preserve">App Store: es </w:t>
      </w:r>
      <w:r w:rsidRPr="00954DB0">
        <w:rPr>
          <w:rFonts w:cs="Arial"/>
        </w:rPr>
        <w:t>el mecanismo ofrecido por Apple para la distribución de aplicaciones en la plataforma iOS, mediante el cual los usuarios ingresan a la tienda en línea y descargan las aplicaciones. En este sitio se ubicarán los archivos empaquetados de las aplicaciones con</w:t>
      </w:r>
      <w:r w:rsidRPr="00865047">
        <w:rPr>
          <w:rFonts w:cs="Arial"/>
        </w:rPr>
        <w:t xml:space="preserve"> formato IPA (iPhone Application) para iOS correspondientes a cada una de las soluciones móviles de las entidades.</w:t>
      </w:r>
    </w:p>
    <w:p w14:paraId="25FE7572" w14:textId="77777777" w:rsidR="0019251F" w:rsidRPr="006814F6" w:rsidRDefault="0019251F" w:rsidP="0019251F">
      <w:pPr>
        <w:pStyle w:val="GELParrafo"/>
        <w:ind w:left="720"/>
        <w:rPr>
          <w:rFonts w:cs="Arial"/>
        </w:rPr>
      </w:pPr>
      <w:r w:rsidRPr="00865047">
        <w:rPr>
          <w:rFonts w:cs="Arial"/>
        </w:rPr>
        <w:t xml:space="preserve">Se deberá contar con una cuenta por parte de la Unidad Administrativa Especial de Catastro Distrital </w:t>
      </w:r>
      <w:r w:rsidRPr="006814F6">
        <w:rPr>
          <w:rFonts w:cs="Arial"/>
        </w:rPr>
        <w:t>para la distribución de las aplicaciones en esta tienda.</w:t>
      </w:r>
    </w:p>
    <w:p w14:paraId="2DEC4D30" w14:textId="581448CE" w:rsidR="0019251F" w:rsidRPr="00600D29" w:rsidRDefault="0019251F" w:rsidP="0019251F">
      <w:pPr>
        <w:pStyle w:val="GELParrafo"/>
        <w:numPr>
          <w:ilvl w:val="0"/>
          <w:numId w:val="20"/>
        </w:numPr>
        <w:spacing w:before="240" w:after="0"/>
        <w:contextualSpacing w:val="0"/>
        <w:rPr>
          <w:rFonts w:cs="Arial"/>
        </w:rPr>
      </w:pPr>
      <w:r w:rsidRPr="006814F6">
        <w:rPr>
          <w:rFonts w:cs="Arial"/>
        </w:rPr>
        <w:t xml:space="preserve">Servicios de </w:t>
      </w:r>
      <w:r>
        <w:rPr>
          <w:rFonts w:cs="Arial"/>
        </w:rPr>
        <w:t>En TIC Confío</w:t>
      </w:r>
      <w:r w:rsidRPr="006814F6">
        <w:rPr>
          <w:rFonts w:cs="Arial"/>
        </w:rPr>
        <w:t xml:space="preserve">: Corresponde al servidor que ofrece el servicio web </w:t>
      </w:r>
      <w:r>
        <w:rPr>
          <w:rFonts w:cs="Arial"/>
        </w:rPr>
        <w:t>para publicar los artículos sobre las conductas de riesgo En TIC Confío y recibir solicitudes de conferencias desde la aplicación móvil</w:t>
      </w:r>
      <w:r w:rsidRPr="00C9319B">
        <w:rPr>
          <w:rFonts w:cs="Arial"/>
        </w:rPr>
        <w:t>.</w:t>
      </w:r>
      <w:r w:rsidRPr="00DB4CB9">
        <w:rPr>
          <w:rFonts w:cs="Arial"/>
        </w:rPr>
        <w:t xml:space="preserve"> La disponibilidad, desempeño y concurrenc</w:t>
      </w:r>
      <w:r w:rsidRPr="00115A0C">
        <w:rPr>
          <w:rFonts w:cs="Arial"/>
        </w:rPr>
        <w:t>ia de los servicios son responsabilidad de la entidad.</w:t>
      </w:r>
    </w:p>
    <w:p w14:paraId="5D59FBCF" w14:textId="77777777" w:rsidR="0019251F" w:rsidRPr="00600D29" w:rsidRDefault="0019251F" w:rsidP="0019251F">
      <w:pPr>
        <w:pStyle w:val="GELParrafo"/>
        <w:numPr>
          <w:ilvl w:val="0"/>
          <w:numId w:val="20"/>
        </w:numPr>
        <w:spacing w:before="240" w:after="0"/>
        <w:contextualSpacing w:val="0"/>
        <w:rPr>
          <w:rFonts w:cs="Arial"/>
        </w:rPr>
      </w:pPr>
      <w:r w:rsidRPr="00600D29">
        <w:rPr>
          <w:rFonts w:cs="Arial"/>
        </w:rPr>
        <w:t>Dispositivos Móviles Android: corresponde a cualquier dispositivo móvil de un ciudadano con sistema operativo Android donde se realiza la instalación de las soluciones móviles.</w:t>
      </w:r>
    </w:p>
    <w:p w14:paraId="601E1814" w14:textId="77777777" w:rsidR="0019251F" w:rsidRPr="00C9319B" w:rsidRDefault="0019251F" w:rsidP="0019251F">
      <w:pPr>
        <w:pStyle w:val="GELParrafo"/>
        <w:numPr>
          <w:ilvl w:val="0"/>
          <w:numId w:val="20"/>
        </w:numPr>
        <w:spacing w:before="240" w:after="0"/>
        <w:contextualSpacing w:val="0"/>
        <w:rPr>
          <w:rFonts w:cs="Arial"/>
        </w:rPr>
      </w:pPr>
      <w:r w:rsidRPr="00600D29">
        <w:rPr>
          <w:rFonts w:cs="Arial"/>
        </w:rPr>
        <w:t>Dispositivos Móviles iO</w:t>
      </w:r>
      <w:r w:rsidRPr="00C9319B">
        <w:rPr>
          <w:rFonts w:cs="Arial"/>
        </w:rPr>
        <w:t>S: corresponde a cualquier dispositivo de un ciudadano con sistema operativo iOS donde se realiza la instalación de las soluciones móviles.</w:t>
      </w:r>
    </w:p>
    <w:p w14:paraId="6C64D6D0" w14:textId="1D39E3E6" w:rsidR="00940EBC" w:rsidRPr="006751D8" w:rsidRDefault="00940EBC" w:rsidP="00940EBC">
      <w:pPr>
        <w:pStyle w:val="NormalWeb"/>
        <w:keepNext/>
        <w:spacing w:before="0" w:beforeAutospacing="0" w:after="0" w:afterAutospacing="0"/>
        <w:jc w:val="center"/>
        <w:rPr>
          <w:highlight w:val="yellow"/>
        </w:rPr>
      </w:pPr>
    </w:p>
    <w:p w14:paraId="05D40EC1" w14:textId="7CE8AD4E" w:rsidR="00A6206B" w:rsidRPr="0019251F" w:rsidRDefault="00F531C8" w:rsidP="007C28D5">
      <w:pPr>
        <w:pStyle w:val="GELTtulo1"/>
        <w:numPr>
          <w:ilvl w:val="0"/>
          <w:numId w:val="16"/>
        </w:numPr>
        <w:rPr>
          <w:color w:val="auto"/>
        </w:rPr>
      </w:pPr>
      <w:bookmarkStart w:id="204" w:name="_Toc315033089"/>
      <w:bookmarkStart w:id="205" w:name="_Toc315801670"/>
      <w:bookmarkStart w:id="206" w:name="_Toc318750320"/>
      <w:bookmarkStart w:id="207" w:name="_Toc346626868"/>
      <w:bookmarkStart w:id="208" w:name="_Toc354763055"/>
      <w:bookmarkStart w:id="209" w:name="_Toc370119419"/>
      <w:r w:rsidRPr="0019251F">
        <w:rPr>
          <w:color w:val="auto"/>
        </w:rPr>
        <w:lastRenderedPageBreak/>
        <w:t>VISTA DE INTEGRACIÓN CON SISTEMAS EXTERNOS</w:t>
      </w:r>
      <w:bookmarkEnd w:id="204"/>
      <w:bookmarkEnd w:id="205"/>
      <w:bookmarkEnd w:id="206"/>
      <w:bookmarkEnd w:id="207"/>
      <w:bookmarkEnd w:id="208"/>
      <w:bookmarkEnd w:id="209"/>
    </w:p>
    <w:p w14:paraId="543EF980" w14:textId="2A39BD01" w:rsidR="00D31953" w:rsidRPr="0019251F" w:rsidRDefault="005B5A79" w:rsidP="00387C86">
      <w:pPr>
        <w:pStyle w:val="GELParrafo"/>
        <w:rPr>
          <w:rFonts w:cs="Arial"/>
        </w:rPr>
      </w:pPr>
      <w:r w:rsidRPr="0019251F">
        <w:t>La aplicación En TIC Confío</w:t>
      </w:r>
      <w:r w:rsidR="00662F9C" w:rsidRPr="0019251F">
        <w:t xml:space="preserve"> se comunica </w:t>
      </w:r>
      <w:r w:rsidR="00D31953" w:rsidRPr="0019251F">
        <w:t xml:space="preserve"> con el </w:t>
      </w:r>
      <w:r w:rsidR="00D31953" w:rsidRPr="0019251F">
        <w:rPr>
          <w:rFonts w:cs="Arial"/>
        </w:rPr>
        <w:t>web service del ministerio por el puerto  8080 a través de  HTTP</w:t>
      </w:r>
      <w:r w:rsidRPr="0019251F">
        <w:rPr>
          <w:rFonts w:cs="Arial"/>
        </w:rPr>
        <w:t>. A través de este servicio obtiene la información que le presenta al usuario en su contenido y además permite realizar solicitudes de conferencia. Adicionalmente, la aplicación utiliza links hacia las páginas de redes sociales para permitir la publicación de contenido en las mismas</w:t>
      </w:r>
      <w:r w:rsidR="00C1563C" w:rsidRPr="0019251F">
        <w:rPr>
          <w:rFonts w:cs="Arial"/>
        </w:rPr>
        <w:t xml:space="preserve"> utilizando el navegador web del dispositivo móvil</w:t>
      </w:r>
      <w:r w:rsidRPr="0019251F">
        <w:rPr>
          <w:rFonts w:cs="Arial"/>
        </w:rPr>
        <w:t xml:space="preserve">. </w:t>
      </w:r>
    </w:p>
    <w:p w14:paraId="3D4C0378" w14:textId="77777777" w:rsidR="00387C86" w:rsidRPr="006751D8" w:rsidRDefault="00387C86" w:rsidP="00B54A37">
      <w:pPr>
        <w:tabs>
          <w:tab w:val="left" w:pos="2227"/>
        </w:tabs>
        <w:jc w:val="center"/>
        <w:rPr>
          <w:noProof/>
          <w:highlight w:val="yellow"/>
          <w:lang w:eastAsia="es-CO"/>
        </w:rPr>
      </w:pPr>
    </w:p>
    <w:p w14:paraId="2F4116B1" w14:textId="77777777" w:rsidR="005B5A79" w:rsidRPr="006751D8" w:rsidRDefault="005B5A79" w:rsidP="00B54A37">
      <w:pPr>
        <w:tabs>
          <w:tab w:val="left" w:pos="2227"/>
        </w:tabs>
        <w:jc w:val="center"/>
        <w:rPr>
          <w:noProof/>
          <w:highlight w:val="yellow"/>
          <w:lang w:eastAsia="es-CO"/>
        </w:rPr>
      </w:pPr>
    </w:p>
    <w:p w14:paraId="2479CD7E" w14:textId="77777777" w:rsidR="009D2A2B" w:rsidRPr="0019251F" w:rsidRDefault="00387C86" w:rsidP="009D2A2B">
      <w:pPr>
        <w:keepNext/>
        <w:tabs>
          <w:tab w:val="left" w:pos="2227"/>
        </w:tabs>
        <w:jc w:val="center"/>
      </w:pPr>
      <w:r w:rsidRPr="0019251F">
        <w:rPr>
          <w:noProof/>
          <w:lang w:val="en-US" w:eastAsia="en-US"/>
        </w:rPr>
        <w:drawing>
          <wp:inline distT="0" distB="0" distL="0" distR="0" wp14:anchorId="2590CEDB" wp14:editId="37AC6172">
            <wp:extent cx="5613400" cy="2848610"/>
            <wp:effectExtent l="0" t="0" r="6350" b="889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ENTIC-CONFIO-1.png"/>
                    <pic:cNvPicPr/>
                  </pic:nvPicPr>
                  <pic:blipFill>
                    <a:blip r:embed="rId16">
                      <a:extLst>
                        <a:ext uri="{28A0092B-C50C-407E-A947-70E740481C1C}">
                          <a14:useLocalDpi xmlns:a14="http://schemas.microsoft.com/office/drawing/2010/main" val="0"/>
                        </a:ext>
                      </a:extLst>
                    </a:blip>
                    <a:stretch>
                      <a:fillRect/>
                    </a:stretch>
                  </pic:blipFill>
                  <pic:spPr>
                    <a:xfrm>
                      <a:off x="0" y="0"/>
                      <a:ext cx="5613400" cy="2848610"/>
                    </a:xfrm>
                    <a:prstGeom prst="rect">
                      <a:avLst/>
                    </a:prstGeom>
                  </pic:spPr>
                </pic:pic>
              </a:graphicData>
            </a:graphic>
          </wp:inline>
        </w:drawing>
      </w:r>
    </w:p>
    <w:p w14:paraId="417C4A7D" w14:textId="19C8F084" w:rsidR="00F531C8" w:rsidRPr="0019251F" w:rsidRDefault="009D2A2B" w:rsidP="009D2A2B">
      <w:pPr>
        <w:pStyle w:val="Descripcin"/>
        <w:jc w:val="center"/>
        <w:rPr>
          <w:color w:val="auto"/>
          <w:lang w:val="es-ES" w:eastAsia="en-US"/>
        </w:rPr>
      </w:pPr>
      <w:bookmarkStart w:id="210" w:name="_Toc370119216"/>
      <w:r w:rsidRPr="0019251F">
        <w:rPr>
          <w:color w:val="auto"/>
        </w:rPr>
        <w:t xml:space="preserve">Ilustración </w:t>
      </w:r>
      <w:r w:rsidRPr="0019251F">
        <w:rPr>
          <w:color w:val="auto"/>
        </w:rPr>
        <w:fldChar w:fldCharType="begin"/>
      </w:r>
      <w:r w:rsidRPr="0019251F">
        <w:rPr>
          <w:color w:val="auto"/>
        </w:rPr>
        <w:instrText xml:space="preserve"> SEQ Ilustración \* ARABIC </w:instrText>
      </w:r>
      <w:r w:rsidRPr="0019251F">
        <w:rPr>
          <w:color w:val="auto"/>
        </w:rPr>
        <w:fldChar w:fldCharType="separate"/>
      </w:r>
      <w:r w:rsidR="00A63645" w:rsidRPr="0019251F">
        <w:rPr>
          <w:noProof/>
          <w:color w:val="auto"/>
        </w:rPr>
        <w:t>7</w:t>
      </w:r>
      <w:r w:rsidRPr="0019251F">
        <w:rPr>
          <w:color w:val="auto"/>
        </w:rPr>
        <w:fldChar w:fldCharType="end"/>
      </w:r>
      <w:r w:rsidRPr="0019251F">
        <w:rPr>
          <w:color w:val="auto"/>
        </w:rPr>
        <w:t xml:space="preserve"> - Integración con sistemas externos</w:t>
      </w:r>
      <w:bookmarkEnd w:id="210"/>
    </w:p>
    <w:p w14:paraId="3F25722C" w14:textId="77777777" w:rsidR="007E2FDD" w:rsidRPr="0019251F" w:rsidRDefault="007E2FDD" w:rsidP="0019251F">
      <w:pPr>
        <w:pStyle w:val="GELTtulo1"/>
        <w:numPr>
          <w:ilvl w:val="0"/>
          <w:numId w:val="16"/>
        </w:numPr>
        <w:pBdr>
          <w:bottom w:val="single" w:sz="18" w:space="0" w:color="auto"/>
        </w:pBdr>
        <w:rPr>
          <w:color w:val="auto"/>
        </w:rPr>
      </w:pPr>
      <w:bookmarkStart w:id="211" w:name="_Toc370119420"/>
      <w:r w:rsidRPr="0019251F">
        <w:rPr>
          <w:color w:val="auto"/>
        </w:rPr>
        <w:lastRenderedPageBreak/>
        <w:t>VISTA DE PARAMETRIZACIÓN DEL SISTEMA</w:t>
      </w:r>
      <w:bookmarkEnd w:id="211"/>
    </w:p>
    <w:p w14:paraId="24EF4FAF" w14:textId="3A0BE656" w:rsidR="00DB378A" w:rsidRPr="0019251F" w:rsidRDefault="00DB378A" w:rsidP="0019251F">
      <w:pPr>
        <w:pStyle w:val="GELParrafo"/>
      </w:pPr>
    </w:p>
    <w:p w14:paraId="208ED79C" w14:textId="650072E5" w:rsidR="007E036B" w:rsidRPr="0019251F" w:rsidRDefault="001F3A25" w:rsidP="0019251F">
      <w:pPr>
        <w:pStyle w:val="GELTtulo2"/>
        <w:numPr>
          <w:ilvl w:val="1"/>
          <w:numId w:val="16"/>
        </w:numPr>
        <w:rPr>
          <w:color w:val="auto"/>
        </w:rPr>
      </w:pPr>
      <w:bookmarkStart w:id="212" w:name="_Toc370119421"/>
      <w:r w:rsidRPr="0019251F">
        <w:rPr>
          <w:caps w:val="0"/>
          <w:color w:val="auto"/>
        </w:rPr>
        <w:t>LLAMADA AL SERVICIO SOLICITARCONFERENCIA</w:t>
      </w:r>
      <w:bookmarkEnd w:id="212"/>
      <w:r w:rsidRPr="0019251F">
        <w:rPr>
          <w:caps w:val="0"/>
          <w:color w:val="auto"/>
        </w:rPr>
        <w:t xml:space="preserve">  </w:t>
      </w:r>
    </w:p>
    <w:p w14:paraId="22F23A64" w14:textId="77777777" w:rsidR="007E036B" w:rsidRPr="0019251F" w:rsidRDefault="007E036B" w:rsidP="0019251F">
      <w:pPr>
        <w:pStyle w:val="GELParrafo"/>
      </w:pPr>
      <w:r w:rsidRPr="0019251F">
        <w:rPr>
          <w:b/>
        </w:rPr>
        <w:t>URL de llamada:</w:t>
      </w:r>
      <w:r w:rsidRPr="0019251F">
        <w:t xml:space="preserve"> http://www.enticconfio.gov.co/rest/solicitarConferencia  </w:t>
      </w:r>
    </w:p>
    <w:p w14:paraId="41B6C314" w14:textId="77777777" w:rsidR="007E036B" w:rsidRPr="0019251F" w:rsidRDefault="007E036B" w:rsidP="0019251F">
      <w:pPr>
        <w:pStyle w:val="GELParrafo"/>
      </w:pPr>
      <w:r w:rsidRPr="0019251F">
        <w:rPr>
          <w:b/>
        </w:rPr>
        <w:t>Encabezados:</w:t>
      </w:r>
      <w:r w:rsidRPr="0019251F">
        <w:t xml:space="preserve"> N/A </w:t>
      </w:r>
    </w:p>
    <w:p w14:paraId="1B66AB50" w14:textId="77777777" w:rsidR="007E036B" w:rsidRPr="0019251F" w:rsidRDefault="007E036B" w:rsidP="0019251F">
      <w:pPr>
        <w:pStyle w:val="GELParrafo"/>
      </w:pPr>
      <w:r w:rsidRPr="0019251F">
        <w:rPr>
          <w:b/>
        </w:rPr>
        <w:t>Tipo:</w:t>
      </w:r>
      <w:r w:rsidRPr="0019251F">
        <w:t xml:space="preserve"> POST </w:t>
      </w:r>
    </w:p>
    <w:p w14:paraId="4CC6D5C2" w14:textId="77777777" w:rsidR="007E036B" w:rsidRPr="0019251F" w:rsidRDefault="007E036B" w:rsidP="0019251F">
      <w:pPr>
        <w:pStyle w:val="GELParrafo"/>
        <w:rPr>
          <w:b/>
        </w:rPr>
      </w:pPr>
      <w:r w:rsidRPr="0019251F">
        <w:rPr>
          <w:b/>
        </w:rPr>
        <w:t xml:space="preserve">Campos requeridos de la llamada: </w:t>
      </w:r>
    </w:p>
    <w:p w14:paraId="657CD213" w14:textId="7904D6EE" w:rsidR="007E036B" w:rsidRPr="0019251F" w:rsidRDefault="007E036B" w:rsidP="0019251F">
      <w:pPr>
        <w:pStyle w:val="GELParrafo"/>
        <w:numPr>
          <w:ilvl w:val="0"/>
          <w:numId w:val="8"/>
        </w:numPr>
      </w:pPr>
      <w:r w:rsidRPr="0019251F">
        <w:t xml:space="preserve">pkey : string </w:t>
      </w:r>
    </w:p>
    <w:p w14:paraId="4C7886F9" w14:textId="44210BB1" w:rsidR="007E036B" w:rsidRPr="0019251F" w:rsidRDefault="007E036B" w:rsidP="0019251F">
      <w:pPr>
        <w:pStyle w:val="GELParrafo"/>
        <w:numPr>
          <w:ilvl w:val="0"/>
          <w:numId w:val="8"/>
        </w:numPr>
      </w:pPr>
      <w:r w:rsidRPr="0019251F">
        <w:t xml:space="preserve">pwd : String </w:t>
      </w:r>
    </w:p>
    <w:p w14:paraId="701F4198" w14:textId="42CA6223" w:rsidR="007E036B" w:rsidRPr="0019251F" w:rsidRDefault="007E036B" w:rsidP="0019251F">
      <w:pPr>
        <w:pStyle w:val="GELParrafo"/>
        <w:numPr>
          <w:ilvl w:val="0"/>
          <w:numId w:val="8"/>
        </w:numPr>
      </w:pPr>
      <w:r w:rsidRPr="0019251F">
        <w:t xml:space="preserve">username : String </w:t>
      </w:r>
    </w:p>
    <w:p w14:paraId="5E9832B9" w14:textId="6923B493" w:rsidR="007E036B" w:rsidRPr="0019251F" w:rsidRDefault="007E036B" w:rsidP="0019251F">
      <w:pPr>
        <w:pStyle w:val="GELParrafo"/>
        <w:numPr>
          <w:ilvl w:val="0"/>
          <w:numId w:val="8"/>
        </w:numPr>
      </w:pPr>
      <w:r w:rsidRPr="0019251F">
        <w:t xml:space="preserve">telefono : String </w:t>
      </w:r>
    </w:p>
    <w:p w14:paraId="7414CCD5" w14:textId="19D35FC5" w:rsidR="007E036B" w:rsidRPr="0019251F" w:rsidRDefault="007E036B" w:rsidP="0019251F">
      <w:pPr>
        <w:pStyle w:val="GELParrafo"/>
        <w:numPr>
          <w:ilvl w:val="0"/>
          <w:numId w:val="8"/>
        </w:numPr>
      </w:pPr>
      <w:r w:rsidRPr="0019251F">
        <w:t xml:space="preserve">empresa : String </w:t>
      </w:r>
    </w:p>
    <w:p w14:paraId="56414827" w14:textId="5D0DBF6A" w:rsidR="007E036B" w:rsidRPr="0019251F" w:rsidRDefault="007E036B" w:rsidP="0019251F">
      <w:pPr>
        <w:pStyle w:val="GELParrafo"/>
        <w:numPr>
          <w:ilvl w:val="0"/>
          <w:numId w:val="8"/>
        </w:numPr>
      </w:pPr>
      <w:r w:rsidRPr="0019251F">
        <w:t xml:space="preserve">comentarios : String </w:t>
      </w:r>
    </w:p>
    <w:p w14:paraId="5D95CEE7" w14:textId="73751DD8" w:rsidR="007E036B" w:rsidRPr="0019251F" w:rsidRDefault="007E036B" w:rsidP="0019251F">
      <w:pPr>
        <w:pStyle w:val="GELParrafo"/>
        <w:numPr>
          <w:ilvl w:val="0"/>
          <w:numId w:val="8"/>
        </w:numPr>
      </w:pPr>
      <w:r w:rsidRPr="0019251F">
        <w:t xml:space="preserve">departamento: String </w:t>
      </w:r>
    </w:p>
    <w:p w14:paraId="4DBB3228" w14:textId="6F06ED96" w:rsidR="007E036B" w:rsidRPr="0019251F" w:rsidRDefault="007E036B" w:rsidP="0019251F">
      <w:pPr>
        <w:pStyle w:val="GELParrafo"/>
        <w:numPr>
          <w:ilvl w:val="0"/>
          <w:numId w:val="8"/>
        </w:numPr>
      </w:pPr>
      <w:r w:rsidRPr="0019251F">
        <w:t xml:space="preserve">ciudad : Sring </w:t>
      </w:r>
    </w:p>
    <w:p w14:paraId="03034813" w14:textId="77D59916" w:rsidR="007E036B" w:rsidRPr="0019251F" w:rsidRDefault="007E036B" w:rsidP="0019251F">
      <w:pPr>
        <w:pStyle w:val="GELParrafo"/>
        <w:numPr>
          <w:ilvl w:val="0"/>
          <w:numId w:val="8"/>
        </w:numPr>
      </w:pPr>
      <w:r w:rsidRPr="0019251F">
        <w:t xml:space="preserve">email : String </w:t>
      </w:r>
    </w:p>
    <w:p w14:paraId="585EDC19" w14:textId="77777777" w:rsidR="007E036B" w:rsidRPr="0019251F" w:rsidRDefault="007E036B" w:rsidP="0019251F">
      <w:pPr>
        <w:pStyle w:val="GELParrafo"/>
      </w:pPr>
    </w:p>
    <w:p w14:paraId="2FF0B727" w14:textId="77777777" w:rsidR="007E036B" w:rsidRPr="0019251F" w:rsidRDefault="007E036B" w:rsidP="0019251F">
      <w:pPr>
        <w:pStyle w:val="GELParrafo"/>
        <w:rPr>
          <w:b/>
        </w:rPr>
      </w:pPr>
      <w:r w:rsidRPr="0019251F">
        <w:rPr>
          <w:b/>
        </w:rPr>
        <w:t xml:space="preserve">NOTA: </w:t>
      </w:r>
    </w:p>
    <w:p w14:paraId="40AF1A21" w14:textId="7832066F" w:rsidR="007E036B" w:rsidRPr="0019251F" w:rsidRDefault="007E036B" w:rsidP="0019251F">
      <w:pPr>
        <w:pStyle w:val="GELParrafo"/>
      </w:pPr>
      <w:r w:rsidRPr="0019251F">
        <w:t xml:space="preserve">- El orden que se presentan las variables, es el orden de lectura y procesamiento, se debe respetar ese orden. </w:t>
      </w:r>
    </w:p>
    <w:p w14:paraId="322DCDAE" w14:textId="77777777" w:rsidR="007E036B" w:rsidRPr="0019251F" w:rsidRDefault="007E036B" w:rsidP="0019251F">
      <w:pPr>
        <w:pStyle w:val="GELParrafo"/>
      </w:pPr>
    </w:p>
    <w:p w14:paraId="223861B5" w14:textId="086899BD" w:rsidR="007E036B" w:rsidRPr="0019251F" w:rsidRDefault="007E036B" w:rsidP="0019251F">
      <w:pPr>
        <w:pStyle w:val="GELParrafo"/>
      </w:pPr>
      <w:r w:rsidRPr="0019251F">
        <w:t xml:space="preserve">- El campo pkey es una llave de validación privada y una llave publica pwd.  </w:t>
      </w:r>
      <w:r w:rsidR="00106A75" w:rsidRPr="0019251F">
        <w:t>Se</w:t>
      </w:r>
      <w:r w:rsidRPr="0019251F">
        <w:t xml:space="preserve"> presentar los valores precargados como resultado de proceso encriptación: </w:t>
      </w:r>
    </w:p>
    <w:p w14:paraId="0ADC80CE" w14:textId="77777777" w:rsidR="00106A75" w:rsidRPr="0019251F" w:rsidRDefault="00106A75" w:rsidP="0019251F">
      <w:pPr>
        <w:pStyle w:val="GELParrafo"/>
      </w:pPr>
      <w:r w:rsidRPr="0019251F">
        <w:t xml:space="preserve">pkey: fe1132c415f6b7968f54e68c8264d17c10208288 </w:t>
      </w:r>
    </w:p>
    <w:p w14:paraId="24BAB5FA" w14:textId="421705CC" w:rsidR="007E036B" w:rsidRPr="0019251F" w:rsidRDefault="00106A75" w:rsidP="0019251F">
      <w:pPr>
        <w:pStyle w:val="GELParrafo"/>
      </w:pPr>
      <w:r w:rsidRPr="0019251F">
        <w:t xml:space="preserve">pwd: /5GfdtrsLk&amp;  </w:t>
      </w:r>
    </w:p>
    <w:p w14:paraId="4033486C" w14:textId="77777777" w:rsidR="007E036B" w:rsidRPr="0019251F" w:rsidRDefault="007E036B" w:rsidP="0019251F">
      <w:pPr>
        <w:pStyle w:val="GELParrafo"/>
      </w:pPr>
    </w:p>
    <w:p w14:paraId="0A6E3619" w14:textId="77777777" w:rsidR="007E036B" w:rsidRPr="0019251F" w:rsidRDefault="007E036B" w:rsidP="0019251F">
      <w:pPr>
        <w:pStyle w:val="GELParrafo"/>
      </w:pPr>
    </w:p>
    <w:tbl>
      <w:tblPr>
        <w:tblStyle w:val="Tablaconcuadrcula"/>
        <w:tblW w:w="0" w:type="auto"/>
        <w:jc w:val="center"/>
        <w:tblLook w:val="04A0" w:firstRow="1" w:lastRow="0" w:firstColumn="1" w:lastColumn="0" w:noHBand="0" w:noVBand="1"/>
      </w:tblPr>
      <w:tblGrid>
        <w:gridCol w:w="2993"/>
        <w:gridCol w:w="2993"/>
        <w:gridCol w:w="2994"/>
      </w:tblGrid>
      <w:tr w:rsidR="001F3A25" w:rsidRPr="0019251F" w14:paraId="446315ED" w14:textId="77777777" w:rsidTr="007E036B">
        <w:trPr>
          <w:jc w:val="center"/>
        </w:trPr>
        <w:tc>
          <w:tcPr>
            <w:tcW w:w="2993" w:type="dxa"/>
          </w:tcPr>
          <w:p w14:paraId="490BA9B4" w14:textId="33D2738E" w:rsidR="007E036B" w:rsidRPr="0019251F" w:rsidRDefault="007E036B" w:rsidP="0019251F">
            <w:pPr>
              <w:pStyle w:val="GELParrafo"/>
              <w:jc w:val="center"/>
              <w:rPr>
                <w:b/>
              </w:rPr>
            </w:pPr>
            <w:r w:rsidRPr="0019251F">
              <w:rPr>
                <w:b/>
              </w:rPr>
              <w:t>Código</w:t>
            </w:r>
          </w:p>
        </w:tc>
        <w:tc>
          <w:tcPr>
            <w:tcW w:w="2993" w:type="dxa"/>
          </w:tcPr>
          <w:p w14:paraId="5F7A48DD" w14:textId="2BA7E32E" w:rsidR="007E036B" w:rsidRPr="0019251F" w:rsidRDefault="007E036B" w:rsidP="0019251F">
            <w:pPr>
              <w:pStyle w:val="GELParrafo"/>
              <w:jc w:val="center"/>
              <w:rPr>
                <w:b/>
              </w:rPr>
            </w:pPr>
            <w:r w:rsidRPr="0019251F">
              <w:rPr>
                <w:b/>
              </w:rPr>
              <w:t>Estado</w:t>
            </w:r>
          </w:p>
        </w:tc>
        <w:tc>
          <w:tcPr>
            <w:tcW w:w="2994" w:type="dxa"/>
          </w:tcPr>
          <w:p w14:paraId="714A2464" w14:textId="62C33852" w:rsidR="007E036B" w:rsidRPr="0019251F" w:rsidRDefault="007E036B" w:rsidP="0019251F">
            <w:pPr>
              <w:pStyle w:val="GELParrafo"/>
              <w:jc w:val="center"/>
              <w:rPr>
                <w:b/>
              </w:rPr>
            </w:pPr>
            <w:r w:rsidRPr="0019251F">
              <w:rPr>
                <w:b/>
              </w:rPr>
              <w:t>Mensaje</w:t>
            </w:r>
          </w:p>
        </w:tc>
      </w:tr>
      <w:tr w:rsidR="001F3A25" w:rsidRPr="0019251F" w14:paraId="46646880" w14:textId="77777777" w:rsidTr="007E036B">
        <w:trPr>
          <w:jc w:val="center"/>
        </w:trPr>
        <w:tc>
          <w:tcPr>
            <w:tcW w:w="2993" w:type="dxa"/>
          </w:tcPr>
          <w:p w14:paraId="284CF9D8" w14:textId="76548F1B" w:rsidR="007E036B" w:rsidRPr="0019251F" w:rsidRDefault="007E036B" w:rsidP="0019251F">
            <w:pPr>
              <w:pStyle w:val="GELParrafo"/>
              <w:jc w:val="center"/>
            </w:pPr>
            <w:r w:rsidRPr="0019251F">
              <w:t>410</w:t>
            </w:r>
          </w:p>
        </w:tc>
        <w:tc>
          <w:tcPr>
            <w:tcW w:w="2993" w:type="dxa"/>
          </w:tcPr>
          <w:p w14:paraId="2C1997A8" w14:textId="1BDB306F" w:rsidR="007E036B" w:rsidRPr="0019251F" w:rsidRDefault="007E036B" w:rsidP="0019251F">
            <w:pPr>
              <w:pStyle w:val="GELParrafo"/>
              <w:jc w:val="center"/>
            </w:pPr>
            <w:r w:rsidRPr="0019251F">
              <w:t>Failed</w:t>
            </w:r>
          </w:p>
        </w:tc>
        <w:tc>
          <w:tcPr>
            <w:tcW w:w="2994" w:type="dxa"/>
          </w:tcPr>
          <w:p w14:paraId="6CDBC6BE" w14:textId="42DDC3B4" w:rsidR="007E036B" w:rsidRPr="0019251F" w:rsidRDefault="007E036B" w:rsidP="0019251F">
            <w:pPr>
              <w:pStyle w:val="GELParrafo"/>
              <w:jc w:val="center"/>
            </w:pPr>
            <w:r w:rsidRPr="0019251F">
              <w:t>Llave privada incorrecta</w:t>
            </w:r>
          </w:p>
        </w:tc>
      </w:tr>
      <w:tr w:rsidR="001F3A25" w:rsidRPr="0019251F" w14:paraId="7C1C30E0" w14:textId="77777777" w:rsidTr="007E036B">
        <w:trPr>
          <w:jc w:val="center"/>
        </w:trPr>
        <w:tc>
          <w:tcPr>
            <w:tcW w:w="2993" w:type="dxa"/>
          </w:tcPr>
          <w:p w14:paraId="2D929403" w14:textId="608BFF1A" w:rsidR="007E036B" w:rsidRPr="0019251F" w:rsidRDefault="007E036B" w:rsidP="0019251F">
            <w:pPr>
              <w:pStyle w:val="GELParrafo"/>
              <w:jc w:val="center"/>
            </w:pPr>
            <w:r w:rsidRPr="0019251F">
              <w:t>400</w:t>
            </w:r>
          </w:p>
        </w:tc>
        <w:tc>
          <w:tcPr>
            <w:tcW w:w="2993" w:type="dxa"/>
          </w:tcPr>
          <w:p w14:paraId="6B44F8F3" w14:textId="50A99EC4" w:rsidR="007E036B" w:rsidRPr="0019251F" w:rsidRDefault="007E036B" w:rsidP="0019251F">
            <w:pPr>
              <w:pStyle w:val="GELParrafo"/>
              <w:jc w:val="center"/>
            </w:pPr>
            <w:r w:rsidRPr="0019251F">
              <w:t>Failed</w:t>
            </w:r>
          </w:p>
        </w:tc>
        <w:tc>
          <w:tcPr>
            <w:tcW w:w="2994" w:type="dxa"/>
          </w:tcPr>
          <w:p w14:paraId="500F7584" w14:textId="35154E69" w:rsidR="007E036B" w:rsidRPr="0019251F" w:rsidRDefault="007E036B" w:rsidP="0019251F">
            <w:pPr>
              <w:pStyle w:val="GELParrafo"/>
              <w:jc w:val="center"/>
            </w:pPr>
            <w:r w:rsidRPr="0019251F">
              <w:t>[Nombre Campo] vacío.</w:t>
            </w:r>
          </w:p>
        </w:tc>
      </w:tr>
      <w:tr w:rsidR="001F3A25" w:rsidRPr="0019251F" w14:paraId="4E4EDF21" w14:textId="77777777" w:rsidTr="007E036B">
        <w:trPr>
          <w:jc w:val="center"/>
        </w:trPr>
        <w:tc>
          <w:tcPr>
            <w:tcW w:w="2993" w:type="dxa"/>
          </w:tcPr>
          <w:p w14:paraId="4FA6C17F" w14:textId="42D2E2D5" w:rsidR="007E036B" w:rsidRPr="0019251F" w:rsidRDefault="007E036B" w:rsidP="0019251F">
            <w:pPr>
              <w:pStyle w:val="GELParrafo"/>
              <w:jc w:val="center"/>
            </w:pPr>
            <w:r w:rsidRPr="0019251F">
              <w:t>200</w:t>
            </w:r>
          </w:p>
        </w:tc>
        <w:tc>
          <w:tcPr>
            <w:tcW w:w="2993" w:type="dxa"/>
          </w:tcPr>
          <w:p w14:paraId="4B59FDA0" w14:textId="0D6DE4F2" w:rsidR="007E036B" w:rsidRPr="0019251F" w:rsidRDefault="007E036B" w:rsidP="0019251F">
            <w:pPr>
              <w:pStyle w:val="GELParrafo"/>
              <w:jc w:val="center"/>
            </w:pPr>
            <w:r w:rsidRPr="0019251F">
              <w:t>OK</w:t>
            </w:r>
          </w:p>
        </w:tc>
        <w:tc>
          <w:tcPr>
            <w:tcW w:w="2994" w:type="dxa"/>
          </w:tcPr>
          <w:p w14:paraId="5663D0D2" w14:textId="4BF4C060" w:rsidR="007E036B" w:rsidRPr="0019251F" w:rsidRDefault="007E036B" w:rsidP="0019251F">
            <w:pPr>
              <w:pStyle w:val="GELParrafo"/>
              <w:jc w:val="center"/>
            </w:pPr>
            <w:r w:rsidRPr="0019251F">
              <w:t xml:space="preserve">Solicitud procesada </w:t>
            </w:r>
            <w:r w:rsidRPr="0019251F">
              <w:lastRenderedPageBreak/>
              <w:t>correctamente.</w:t>
            </w:r>
          </w:p>
        </w:tc>
      </w:tr>
    </w:tbl>
    <w:p w14:paraId="411E0EE9" w14:textId="77777777" w:rsidR="007E036B" w:rsidRPr="0019251F" w:rsidRDefault="007E036B" w:rsidP="0019251F">
      <w:pPr>
        <w:pStyle w:val="GELParrafo"/>
      </w:pPr>
    </w:p>
    <w:p w14:paraId="2A0161EF" w14:textId="77777777" w:rsidR="007E036B" w:rsidRPr="0019251F" w:rsidRDefault="007E036B" w:rsidP="0019251F">
      <w:pPr>
        <w:pStyle w:val="GELParrafo"/>
      </w:pPr>
    </w:p>
    <w:p w14:paraId="32F2C830" w14:textId="4E9499CB" w:rsidR="00BC0969" w:rsidRPr="0019251F" w:rsidRDefault="00BC0969" w:rsidP="0019251F">
      <w:pPr>
        <w:pStyle w:val="GELTtulo2"/>
        <w:numPr>
          <w:ilvl w:val="1"/>
          <w:numId w:val="16"/>
        </w:numPr>
        <w:rPr>
          <w:color w:val="auto"/>
        </w:rPr>
      </w:pPr>
      <w:r w:rsidRPr="0019251F">
        <w:rPr>
          <w:color w:val="auto"/>
        </w:rPr>
        <w:t xml:space="preserve"> </w:t>
      </w:r>
      <w:bookmarkStart w:id="213" w:name="_Toc370119422"/>
      <w:r w:rsidRPr="0019251F">
        <w:rPr>
          <w:color w:val="auto"/>
        </w:rPr>
        <w:t>ESPECIF</w:t>
      </w:r>
      <w:r w:rsidR="00983BEA" w:rsidRPr="0019251F">
        <w:rPr>
          <w:color w:val="auto"/>
        </w:rPr>
        <w:t>ICACIÓN DEL SERVICIO WEB DE EN TIC CONFÍO</w:t>
      </w:r>
      <w:bookmarkEnd w:id="213"/>
      <w:r w:rsidRPr="0019251F">
        <w:rPr>
          <w:color w:val="auto"/>
        </w:rPr>
        <w:t xml:space="preserve">  </w:t>
      </w:r>
    </w:p>
    <w:p w14:paraId="685171A0" w14:textId="20669365" w:rsidR="00F35CD5" w:rsidRPr="0019251F" w:rsidRDefault="00F35CD5" w:rsidP="0019251F">
      <w:pPr>
        <w:pStyle w:val="NormalWeb"/>
        <w:spacing w:before="0" w:beforeAutospacing="0" w:after="0" w:afterAutospacing="0"/>
        <w:jc w:val="both"/>
        <w:rPr>
          <w:rFonts w:ascii="Arial" w:hAnsi="Arial" w:cs="Arial"/>
        </w:rPr>
      </w:pPr>
      <w:r w:rsidRPr="0019251F">
        <w:rPr>
          <w:rFonts w:ascii="Arial" w:hAnsi="Arial" w:cs="Arial"/>
        </w:rPr>
        <w:t>El protocolo de comunicación que se utiliza desde el web service es el 8080 por HTTP el cual envía todos los datos directo a la aplicación más sin embargo en la aplicación se encuentran unos datos introductorios para que la aplicación funcione aun sin tener conexión a internet.</w:t>
      </w:r>
    </w:p>
    <w:p w14:paraId="1216DA54" w14:textId="77777777" w:rsidR="007E036B" w:rsidRPr="0019251F" w:rsidRDefault="007E036B" w:rsidP="0019251F">
      <w:pPr>
        <w:pStyle w:val="GELParrafo"/>
        <w:rPr>
          <w:lang w:val="es-CO"/>
        </w:rPr>
      </w:pPr>
    </w:p>
    <w:p w14:paraId="7E5CA383" w14:textId="77777777" w:rsidR="007E036B" w:rsidRPr="0019251F" w:rsidRDefault="007E036B" w:rsidP="0019251F">
      <w:pPr>
        <w:pStyle w:val="GELParrafo"/>
      </w:pPr>
    </w:p>
    <w:p w14:paraId="51D8B79A" w14:textId="3E65228D" w:rsidR="000D6C6E" w:rsidRPr="0019251F" w:rsidRDefault="008D0C04" w:rsidP="0019251F">
      <w:pPr>
        <w:pStyle w:val="GELTtulo2"/>
        <w:numPr>
          <w:ilvl w:val="1"/>
          <w:numId w:val="16"/>
        </w:numPr>
        <w:rPr>
          <w:color w:val="auto"/>
        </w:rPr>
      </w:pPr>
      <w:bookmarkStart w:id="214" w:name="_Toc370119423"/>
      <w:r w:rsidRPr="0019251F">
        <w:rPr>
          <w:caps w:val="0"/>
          <w:color w:val="auto"/>
        </w:rPr>
        <w:t>INTEGRACIÓN CON REDES SOCIALES</w:t>
      </w:r>
      <w:bookmarkEnd w:id="214"/>
      <w:r w:rsidRPr="0019251F">
        <w:rPr>
          <w:caps w:val="0"/>
          <w:color w:val="auto"/>
        </w:rPr>
        <w:t xml:space="preserve">  </w:t>
      </w:r>
    </w:p>
    <w:p w14:paraId="3F465098" w14:textId="7F8DEEB2" w:rsidR="00A6206B" w:rsidRPr="0019251F" w:rsidRDefault="00F35CD5" w:rsidP="0019251F">
      <w:pPr>
        <w:pStyle w:val="NormalWeb"/>
        <w:spacing w:before="0" w:beforeAutospacing="0" w:after="0" w:afterAutospacing="0"/>
        <w:jc w:val="both"/>
        <w:rPr>
          <w:rFonts w:ascii="Arial" w:hAnsi="Arial" w:cs="Arial"/>
        </w:rPr>
      </w:pPr>
      <w:r w:rsidRPr="0019251F">
        <w:rPr>
          <w:rFonts w:ascii="Arial" w:hAnsi="Arial" w:cs="Arial"/>
        </w:rPr>
        <w:t xml:space="preserve">Para cada uno de los ítem de respuestas dentro de una </w:t>
      </w:r>
      <w:r w:rsidR="0024160B">
        <w:rPr>
          <w:rFonts w:ascii="Arial" w:hAnsi="Arial" w:cs="Arial"/>
        </w:rPr>
        <w:t>conducta se verificara si el tag</w:t>
      </w:r>
      <w:r w:rsidRPr="0019251F">
        <w:rPr>
          <w:rFonts w:ascii="Arial" w:hAnsi="Arial" w:cs="Arial"/>
        </w:rPr>
        <w:t xml:space="preserve"> ver más el cual contiene un URL valida en cuyo caso se agregaran vínculos para dicho </w:t>
      </w:r>
      <w:r w:rsidR="00986E9D">
        <w:rPr>
          <w:rFonts w:ascii="Arial" w:hAnsi="Arial" w:cs="Arial"/>
        </w:rPr>
        <w:t>tag</w:t>
      </w:r>
      <w:r w:rsidRPr="0019251F">
        <w:rPr>
          <w:rFonts w:ascii="Arial" w:hAnsi="Arial" w:cs="Arial"/>
        </w:rPr>
        <w:t xml:space="preserve"> en el que se envía al portal de Facebook para compartir información.</w:t>
      </w:r>
    </w:p>
    <w:p w14:paraId="1B43FD2D" w14:textId="77777777" w:rsidR="00B26FCB" w:rsidRPr="0019251F" w:rsidRDefault="00B26FCB" w:rsidP="0019251F">
      <w:pPr>
        <w:pStyle w:val="GELParrafo"/>
      </w:pPr>
    </w:p>
    <w:p w14:paraId="1A54562E" w14:textId="77777777" w:rsidR="00B26FCB" w:rsidRPr="0019251F" w:rsidRDefault="00B26FCB" w:rsidP="0019251F">
      <w:pPr>
        <w:pStyle w:val="GELParrafo"/>
      </w:pPr>
    </w:p>
    <w:p w14:paraId="307AEA58" w14:textId="77777777" w:rsidR="00B26FCB" w:rsidRPr="006751D8" w:rsidRDefault="00B26FCB" w:rsidP="00DB378A">
      <w:pPr>
        <w:pStyle w:val="GELParrafo"/>
        <w:rPr>
          <w:highlight w:val="yellow"/>
        </w:rPr>
      </w:pPr>
    </w:p>
    <w:p w14:paraId="767CFE51" w14:textId="77777777" w:rsidR="00B26FCB" w:rsidRPr="006751D8" w:rsidRDefault="00B26FCB" w:rsidP="00DB378A">
      <w:pPr>
        <w:pStyle w:val="GELParrafo"/>
        <w:rPr>
          <w:highlight w:val="yellow"/>
        </w:rPr>
      </w:pPr>
    </w:p>
    <w:p w14:paraId="34356D27" w14:textId="77777777" w:rsidR="00B26FCB" w:rsidRPr="006751D8" w:rsidRDefault="00B26FCB" w:rsidP="00DB378A">
      <w:pPr>
        <w:pStyle w:val="GELParrafo"/>
        <w:rPr>
          <w:highlight w:val="yellow"/>
        </w:rPr>
      </w:pPr>
    </w:p>
    <w:p w14:paraId="0C0D20B8" w14:textId="6F11878B" w:rsidR="0091536F" w:rsidRPr="007423D8" w:rsidRDefault="0091536F" w:rsidP="007C28D5">
      <w:pPr>
        <w:pStyle w:val="GELTtulo1"/>
        <w:numPr>
          <w:ilvl w:val="0"/>
          <w:numId w:val="16"/>
        </w:numPr>
        <w:rPr>
          <w:rFonts w:eastAsiaTheme="minorHAnsi" w:cstheme="minorBidi"/>
          <w:bCs w:val="0"/>
          <w:color w:val="auto"/>
          <w:szCs w:val="22"/>
          <w:lang w:val="es-VE"/>
        </w:rPr>
      </w:pPr>
      <w:bookmarkStart w:id="215" w:name="_Toc357584511"/>
      <w:bookmarkStart w:id="216" w:name="_Toc361300076"/>
      <w:bookmarkStart w:id="217" w:name="_Toc370119424"/>
      <w:r w:rsidRPr="007423D8">
        <w:rPr>
          <w:rFonts w:eastAsiaTheme="minorHAnsi" w:cstheme="minorBidi"/>
          <w:bCs w:val="0"/>
          <w:color w:val="auto"/>
          <w:szCs w:val="22"/>
          <w:lang w:val="es-VE"/>
        </w:rPr>
        <w:lastRenderedPageBreak/>
        <w:t>HISTORIAS DE USUARIO</w:t>
      </w:r>
      <w:bookmarkEnd w:id="215"/>
      <w:bookmarkEnd w:id="216"/>
      <w:bookmarkEnd w:id="217"/>
    </w:p>
    <w:p w14:paraId="6EACFC6C"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18" w:name="_Toc360009052"/>
      <w:bookmarkStart w:id="219" w:name="_Toc361131556"/>
      <w:bookmarkStart w:id="220" w:name="_Toc361131611"/>
      <w:bookmarkStart w:id="221" w:name="_Toc361300077"/>
      <w:bookmarkStart w:id="222" w:name="_Toc362365125"/>
      <w:bookmarkStart w:id="223" w:name="_Toc362544598"/>
      <w:bookmarkStart w:id="224" w:name="_Toc369864048"/>
      <w:bookmarkStart w:id="225" w:name="_Toc369864101"/>
      <w:bookmarkStart w:id="226" w:name="_Toc369864173"/>
      <w:bookmarkStart w:id="227" w:name="_Toc370119253"/>
      <w:bookmarkStart w:id="228" w:name="_Toc370119313"/>
      <w:bookmarkStart w:id="229" w:name="_Toc370119425"/>
      <w:bookmarkEnd w:id="218"/>
      <w:bookmarkEnd w:id="219"/>
      <w:bookmarkEnd w:id="220"/>
      <w:bookmarkEnd w:id="221"/>
      <w:bookmarkEnd w:id="222"/>
      <w:bookmarkEnd w:id="223"/>
      <w:bookmarkEnd w:id="224"/>
      <w:bookmarkEnd w:id="225"/>
      <w:bookmarkEnd w:id="226"/>
      <w:bookmarkEnd w:id="227"/>
      <w:bookmarkEnd w:id="228"/>
      <w:bookmarkEnd w:id="229"/>
    </w:p>
    <w:p w14:paraId="7D5CA34E"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30" w:name="_Toc360009053"/>
      <w:bookmarkStart w:id="231" w:name="_Toc361131557"/>
      <w:bookmarkStart w:id="232" w:name="_Toc361131612"/>
      <w:bookmarkStart w:id="233" w:name="_Toc361300078"/>
      <w:bookmarkStart w:id="234" w:name="_Toc362365126"/>
      <w:bookmarkStart w:id="235" w:name="_Toc362544599"/>
      <w:bookmarkStart w:id="236" w:name="_Toc369864049"/>
      <w:bookmarkStart w:id="237" w:name="_Toc369864102"/>
      <w:bookmarkStart w:id="238" w:name="_Toc369864174"/>
      <w:bookmarkStart w:id="239" w:name="_Toc370119254"/>
      <w:bookmarkStart w:id="240" w:name="_Toc370119314"/>
      <w:bookmarkStart w:id="241" w:name="_Toc370119426"/>
      <w:bookmarkEnd w:id="230"/>
      <w:bookmarkEnd w:id="231"/>
      <w:bookmarkEnd w:id="232"/>
      <w:bookmarkEnd w:id="233"/>
      <w:bookmarkEnd w:id="234"/>
      <w:bookmarkEnd w:id="235"/>
      <w:bookmarkEnd w:id="236"/>
      <w:bookmarkEnd w:id="237"/>
      <w:bookmarkEnd w:id="238"/>
      <w:bookmarkEnd w:id="239"/>
      <w:bookmarkEnd w:id="240"/>
      <w:bookmarkEnd w:id="241"/>
    </w:p>
    <w:p w14:paraId="65F1F313"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42" w:name="_Toc360009054"/>
      <w:bookmarkStart w:id="243" w:name="_Toc361131558"/>
      <w:bookmarkStart w:id="244" w:name="_Toc361131613"/>
      <w:bookmarkStart w:id="245" w:name="_Toc361300079"/>
      <w:bookmarkStart w:id="246" w:name="_Toc362365127"/>
      <w:bookmarkStart w:id="247" w:name="_Toc362544600"/>
      <w:bookmarkStart w:id="248" w:name="_Toc369864050"/>
      <w:bookmarkStart w:id="249" w:name="_Toc369864103"/>
      <w:bookmarkStart w:id="250" w:name="_Toc369864175"/>
      <w:bookmarkStart w:id="251" w:name="_Toc370119255"/>
      <w:bookmarkStart w:id="252" w:name="_Toc370119315"/>
      <w:bookmarkStart w:id="253" w:name="_Toc370119427"/>
      <w:bookmarkEnd w:id="242"/>
      <w:bookmarkEnd w:id="243"/>
      <w:bookmarkEnd w:id="244"/>
      <w:bookmarkEnd w:id="245"/>
      <w:bookmarkEnd w:id="246"/>
      <w:bookmarkEnd w:id="247"/>
      <w:bookmarkEnd w:id="248"/>
      <w:bookmarkEnd w:id="249"/>
      <w:bookmarkEnd w:id="250"/>
      <w:bookmarkEnd w:id="251"/>
      <w:bookmarkEnd w:id="252"/>
      <w:bookmarkEnd w:id="253"/>
    </w:p>
    <w:p w14:paraId="0E0716F7"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54" w:name="_Toc360009055"/>
      <w:bookmarkStart w:id="255" w:name="_Toc361131559"/>
      <w:bookmarkStart w:id="256" w:name="_Toc361131614"/>
      <w:bookmarkStart w:id="257" w:name="_Toc361300080"/>
      <w:bookmarkStart w:id="258" w:name="_Toc362365128"/>
      <w:bookmarkStart w:id="259" w:name="_Toc362544601"/>
      <w:bookmarkStart w:id="260" w:name="_Toc369864051"/>
      <w:bookmarkStart w:id="261" w:name="_Toc369864104"/>
      <w:bookmarkStart w:id="262" w:name="_Toc369864176"/>
      <w:bookmarkStart w:id="263" w:name="_Toc370119256"/>
      <w:bookmarkStart w:id="264" w:name="_Toc370119316"/>
      <w:bookmarkStart w:id="265" w:name="_Toc370119428"/>
      <w:bookmarkEnd w:id="254"/>
      <w:bookmarkEnd w:id="255"/>
      <w:bookmarkEnd w:id="256"/>
      <w:bookmarkEnd w:id="257"/>
      <w:bookmarkEnd w:id="258"/>
      <w:bookmarkEnd w:id="259"/>
      <w:bookmarkEnd w:id="260"/>
      <w:bookmarkEnd w:id="261"/>
      <w:bookmarkEnd w:id="262"/>
      <w:bookmarkEnd w:id="263"/>
      <w:bookmarkEnd w:id="264"/>
      <w:bookmarkEnd w:id="265"/>
    </w:p>
    <w:p w14:paraId="4108CD42"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66" w:name="_Toc360009056"/>
      <w:bookmarkStart w:id="267" w:name="_Toc361131560"/>
      <w:bookmarkStart w:id="268" w:name="_Toc361131615"/>
      <w:bookmarkStart w:id="269" w:name="_Toc361300081"/>
      <w:bookmarkStart w:id="270" w:name="_Toc362365129"/>
      <w:bookmarkStart w:id="271" w:name="_Toc362544602"/>
      <w:bookmarkStart w:id="272" w:name="_Toc369864052"/>
      <w:bookmarkStart w:id="273" w:name="_Toc369864105"/>
      <w:bookmarkStart w:id="274" w:name="_Toc369864177"/>
      <w:bookmarkStart w:id="275" w:name="_Toc370119257"/>
      <w:bookmarkStart w:id="276" w:name="_Toc370119317"/>
      <w:bookmarkStart w:id="277" w:name="_Toc370119429"/>
      <w:bookmarkEnd w:id="266"/>
      <w:bookmarkEnd w:id="267"/>
      <w:bookmarkEnd w:id="268"/>
      <w:bookmarkEnd w:id="269"/>
      <w:bookmarkEnd w:id="270"/>
      <w:bookmarkEnd w:id="271"/>
      <w:bookmarkEnd w:id="272"/>
      <w:bookmarkEnd w:id="273"/>
      <w:bookmarkEnd w:id="274"/>
      <w:bookmarkEnd w:id="275"/>
      <w:bookmarkEnd w:id="276"/>
      <w:bookmarkEnd w:id="277"/>
    </w:p>
    <w:p w14:paraId="09B73A6A"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78" w:name="_Toc360009057"/>
      <w:bookmarkStart w:id="279" w:name="_Toc361131561"/>
      <w:bookmarkStart w:id="280" w:name="_Toc361131616"/>
      <w:bookmarkStart w:id="281" w:name="_Toc361300082"/>
      <w:bookmarkStart w:id="282" w:name="_Toc362365130"/>
      <w:bookmarkStart w:id="283" w:name="_Toc362544603"/>
      <w:bookmarkStart w:id="284" w:name="_Toc369864053"/>
      <w:bookmarkStart w:id="285" w:name="_Toc369864106"/>
      <w:bookmarkStart w:id="286" w:name="_Toc369864178"/>
      <w:bookmarkStart w:id="287" w:name="_Toc370119258"/>
      <w:bookmarkStart w:id="288" w:name="_Toc370119318"/>
      <w:bookmarkStart w:id="289" w:name="_Toc370119430"/>
      <w:bookmarkEnd w:id="278"/>
      <w:bookmarkEnd w:id="279"/>
      <w:bookmarkEnd w:id="280"/>
      <w:bookmarkEnd w:id="281"/>
      <w:bookmarkEnd w:id="282"/>
      <w:bookmarkEnd w:id="283"/>
      <w:bookmarkEnd w:id="284"/>
      <w:bookmarkEnd w:id="285"/>
      <w:bookmarkEnd w:id="286"/>
      <w:bookmarkEnd w:id="287"/>
      <w:bookmarkEnd w:id="288"/>
      <w:bookmarkEnd w:id="289"/>
    </w:p>
    <w:p w14:paraId="5548BB64"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90" w:name="_Toc360009058"/>
      <w:bookmarkStart w:id="291" w:name="_Toc361131562"/>
      <w:bookmarkStart w:id="292" w:name="_Toc361131617"/>
      <w:bookmarkStart w:id="293" w:name="_Toc361300083"/>
      <w:bookmarkStart w:id="294" w:name="_Toc362365131"/>
      <w:bookmarkStart w:id="295" w:name="_Toc362544604"/>
      <w:bookmarkStart w:id="296" w:name="_Toc369864054"/>
      <w:bookmarkStart w:id="297" w:name="_Toc369864107"/>
      <w:bookmarkStart w:id="298" w:name="_Toc369864179"/>
      <w:bookmarkStart w:id="299" w:name="_Toc370119259"/>
      <w:bookmarkStart w:id="300" w:name="_Toc370119319"/>
      <w:bookmarkStart w:id="301" w:name="_Toc370119431"/>
      <w:bookmarkEnd w:id="290"/>
      <w:bookmarkEnd w:id="291"/>
      <w:bookmarkEnd w:id="292"/>
      <w:bookmarkEnd w:id="293"/>
      <w:bookmarkEnd w:id="294"/>
      <w:bookmarkEnd w:id="295"/>
      <w:bookmarkEnd w:id="296"/>
      <w:bookmarkEnd w:id="297"/>
      <w:bookmarkEnd w:id="298"/>
      <w:bookmarkEnd w:id="299"/>
      <w:bookmarkEnd w:id="300"/>
      <w:bookmarkEnd w:id="301"/>
    </w:p>
    <w:p w14:paraId="6249BEB9"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302" w:name="_Toc360009059"/>
      <w:bookmarkStart w:id="303" w:name="_Toc361131563"/>
      <w:bookmarkStart w:id="304" w:name="_Toc361131618"/>
      <w:bookmarkStart w:id="305" w:name="_Toc361300084"/>
      <w:bookmarkStart w:id="306" w:name="_Toc362365132"/>
      <w:bookmarkStart w:id="307" w:name="_Toc362544605"/>
      <w:bookmarkStart w:id="308" w:name="_Toc369864055"/>
      <w:bookmarkStart w:id="309" w:name="_Toc369864108"/>
      <w:bookmarkStart w:id="310" w:name="_Toc369864180"/>
      <w:bookmarkStart w:id="311" w:name="_Toc370119260"/>
      <w:bookmarkStart w:id="312" w:name="_Toc370119320"/>
      <w:bookmarkStart w:id="313" w:name="_Toc370119432"/>
      <w:bookmarkEnd w:id="302"/>
      <w:bookmarkEnd w:id="303"/>
      <w:bookmarkEnd w:id="304"/>
      <w:bookmarkEnd w:id="305"/>
      <w:bookmarkEnd w:id="306"/>
      <w:bookmarkEnd w:id="307"/>
      <w:bookmarkEnd w:id="308"/>
      <w:bookmarkEnd w:id="309"/>
      <w:bookmarkEnd w:id="310"/>
      <w:bookmarkEnd w:id="311"/>
      <w:bookmarkEnd w:id="312"/>
      <w:bookmarkEnd w:id="313"/>
    </w:p>
    <w:p w14:paraId="42269F6A"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314" w:name="_Toc360009060"/>
      <w:bookmarkStart w:id="315" w:name="_Toc361131564"/>
      <w:bookmarkStart w:id="316" w:name="_Toc361131619"/>
      <w:bookmarkStart w:id="317" w:name="_Toc361300085"/>
      <w:bookmarkStart w:id="318" w:name="_Toc362365133"/>
      <w:bookmarkStart w:id="319" w:name="_Toc362544606"/>
      <w:bookmarkStart w:id="320" w:name="_Toc369864056"/>
      <w:bookmarkStart w:id="321" w:name="_Toc369864109"/>
      <w:bookmarkStart w:id="322" w:name="_Toc369864181"/>
      <w:bookmarkStart w:id="323" w:name="_Toc370119261"/>
      <w:bookmarkStart w:id="324" w:name="_Toc370119321"/>
      <w:bookmarkStart w:id="325" w:name="_Toc370119433"/>
      <w:bookmarkEnd w:id="314"/>
      <w:bookmarkEnd w:id="315"/>
      <w:bookmarkEnd w:id="316"/>
      <w:bookmarkEnd w:id="317"/>
      <w:bookmarkEnd w:id="318"/>
      <w:bookmarkEnd w:id="319"/>
      <w:bookmarkEnd w:id="320"/>
      <w:bookmarkEnd w:id="321"/>
      <w:bookmarkEnd w:id="322"/>
      <w:bookmarkEnd w:id="323"/>
      <w:bookmarkEnd w:id="324"/>
      <w:bookmarkEnd w:id="325"/>
    </w:p>
    <w:p w14:paraId="5EBE8809" w14:textId="77777777" w:rsidR="0091536F" w:rsidRPr="006751D8" w:rsidRDefault="0091536F" w:rsidP="00AE1E38">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326" w:name="_Toc360009061"/>
      <w:bookmarkStart w:id="327" w:name="_Toc361131565"/>
      <w:bookmarkStart w:id="328" w:name="_Toc361131620"/>
      <w:bookmarkStart w:id="329" w:name="_Toc361300086"/>
      <w:bookmarkStart w:id="330" w:name="_Toc362365134"/>
      <w:bookmarkStart w:id="331" w:name="_Toc362544607"/>
      <w:bookmarkStart w:id="332" w:name="_Toc369864057"/>
      <w:bookmarkStart w:id="333" w:name="_Toc369864110"/>
      <w:bookmarkStart w:id="334" w:name="_Toc369864182"/>
      <w:bookmarkStart w:id="335" w:name="_Toc370119262"/>
      <w:bookmarkStart w:id="336" w:name="_Toc370119322"/>
      <w:bookmarkStart w:id="337" w:name="_Toc370119434"/>
      <w:bookmarkEnd w:id="326"/>
      <w:bookmarkEnd w:id="327"/>
      <w:bookmarkEnd w:id="328"/>
      <w:bookmarkEnd w:id="329"/>
      <w:bookmarkEnd w:id="330"/>
      <w:bookmarkEnd w:id="331"/>
      <w:bookmarkEnd w:id="332"/>
      <w:bookmarkEnd w:id="333"/>
      <w:bookmarkEnd w:id="334"/>
      <w:bookmarkEnd w:id="335"/>
      <w:bookmarkEnd w:id="336"/>
      <w:bookmarkEnd w:id="337"/>
    </w:p>
    <w:p w14:paraId="4E75BC00" w14:textId="7A7281D1" w:rsidR="0091536F" w:rsidRPr="007423D8" w:rsidRDefault="00027C01" w:rsidP="007C28D5">
      <w:pPr>
        <w:pStyle w:val="GELTtulo2"/>
        <w:numPr>
          <w:ilvl w:val="1"/>
          <w:numId w:val="16"/>
        </w:numPr>
        <w:rPr>
          <w:color w:val="auto"/>
        </w:rPr>
      </w:pPr>
      <w:bookmarkStart w:id="338" w:name="_Toc370119435"/>
      <w:r w:rsidRPr="007423D8">
        <w:rPr>
          <w:color w:val="auto"/>
        </w:rPr>
        <w:t>CONSULTAR HOME – EN TIC CONFÍO</w:t>
      </w:r>
      <w:bookmarkEnd w:id="338"/>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5"/>
        <w:gridCol w:w="6085"/>
      </w:tblGrid>
      <w:tr w:rsidR="001F3A25" w:rsidRPr="006751D8" w14:paraId="4DBC22C5" w14:textId="77777777" w:rsidTr="0091536F">
        <w:trPr>
          <w:trHeight w:val="330"/>
          <w:tblCellSpacing w:w="0" w:type="dxa"/>
        </w:trPr>
        <w:tc>
          <w:tcPr>
            <w:tcW w:w="0" w:type="auto"/>
            <w:gridSpan w:val="2"/>
            <w:shd w:val="clear" w:color="auto" w:fill="B3B3B3"/>
            <w:noWrap/>
            <w:tcMar>
              <w:top w:w="0" w:type="dxa"/>
              <w:left w:w="45" w:type="dxa"/>
              <w:bottom w:w="0" w:type="dxa"/>
              <w:right w:w="45" w:type="dxa"/>
            </w:tcMar>
            <w:hideMark/>
          </w:tcPr>
          <w:p w14:paraId="0004A860" w14:textId="77777777" w:rsidR="0091536F" w:rsidRPr="007423D8" w:rsidRDefault="0091536F">
            <w:pPr>
              <w:rPr>
                <w:rFonts w:ascii="Arial" w:hAnsi="Arial" w:cs="Arial"/>
                <w:b/>
                <w:bCs/>
              </w:rPr>
            </w:pPr>
            <w:r w:rsidRPr="007423D8">
              <w:rPr>
                <w:rFonts w:ascii="Arial" w:hAnsi="Arial" w:cs="Arial"/>
                <w:b/>
                <w:bCs/>
              </w:rPr>
              <w:t>CONSULTAR HOME – EN TIC CONFÍO</w:t>
            </w:r>
          </w:p>
        </w:tc>
      </w:tr>
      <w:tr w:rsidR="001F3A25" w:rsidRPr="006751D8" w14:paraId="53686765" w14:textId="77777777" w:rsidTr="0091536F">
        <w:trPr>
          <w:trHeight w:val="220"/>
          <w:tblCellSpacing w:w="0" w:type="dxa"/>
        </w:trPr>
        <w:tc>
          <w:tcPr>
            <w:tcW w:w="0" w:type="auto"/>
            <w:tcMar>
              <w:top w:w="0" w:type="dxa"/>
              <w:left w:w="45" w:type="dxa"/>
              <w:bottom w:w="0" w:type="dxa"/>
              <w:right w:w="45" w:type="dxa"/>
            </w:tcMar>
            <w:hideMark/>
          </w:tcPr>
          <w:p w14:paraId="458ECCBD" w14:textId="35E60D20" w:rsidR="0091536F" w:rsidRPr="007423D8" w:rsidRDefault="0091536F" w:rsidP="0091536F">
            <w:pPr>
              <w:rPr>
                <w:rFonts w:ascii="Arial" w:hAnsi="Arial" w:cs="Arial"/>
                <w:bCs/>
              </w:rPr>
            </w:pPr>
            <w:r w:rsidRPr="007423D8">
              <w:rPr>
                <w:rFonts w:ascii="Arial" w:hAnsi="Arial" w:cs="Arial"/>
                <w:b/>
                <w:bCs/>
              </w:rPr>
              <w:t>NHU:</w:t>
            </w:r>
            <w:r w:rsidRPr="007423D8">
              <w:rPr>
                <w:rFonts w:ascii="Arial" w:hAnsi="Arial" w:cs="Arial"/>
                <w:bCs/>
              </w:rPr>
              <w:t xml:space="preserve"> 1.</w:t>
            </w:r>
          </w:p>
        </w:tc>
        <w:tc>
          <w:tcPr>
            <w:tcW w:w="0" w:type="auto"/>
            <w:tcMar>
              <w:top w:w="0" w:type="dxa"/>
              <w:left w:w="45" w:type="dxa"/>
              <w:bottom w:w="0" w:type="dxa"/>
              <w:right w:w="45" w:type="dxa"/>
            </w:tcMar>
            <w:hideMark/>
          </w:tcPr>
          <w:p w14:paraId="125148F4" w14:textId="68B82100" w:rsidR="0091536F" w:rsidRPr="007423D8" w:rsidRDefault="0091536F" w:rsidP="0091536F">
            <w:pPr>
              <w:rPr>
                <w:rFonts w:ascii="Arial" w:hAnsi="Arial" w:cs="Arial"/>
                <w:bCs/>
              </w:rPr>
            </w:pPr>
            <w:r w:rsidRPr="007423D8">
              <w:rPr>
                <w:rFonts w:ascii="Arial" w:hAnsi="Arial" w:cs="Arial"/>
                <w:b/>
                <w:bCs/>
              </w:rPr>
              <w:t>Usuario:</w:t>
            </w:r>
            <w:r w:rsidRPr="007423D8">
              <w:rPr>
                <w:rFonts w:ascii="Arial" w:hAnsi="Arial" w:cs="Arial"/>
                <w:bCs/>
              </w:rPr>
              <w:t xml:space="preserve"> Ciudadano</w:t>
            </w:r>
          </w:p>
        </w:tc>
      </w:tr>
      <w:tr w:rsidR="001F3A25" w:rsidRPr="006751D8" w14:paraId="07B18752" w14:textId="77777777" w:rsidTr="0091536F">
        <w:trPr>
          <w:trHeight w:val="5415"/>
          <w:tblCellSpacing w:w="0" w:type="dxa"/>
        </w:trPr>
        <w:tc>
          <w:tcPr>
            <w:tcW w:w="0" w:type="auto"/>
            <w:gridSpan w:val="2"/>
            <w:tcMar>
              <w:top w:w="0" w:type="dxa"/>
              <w:left w:w="45" w:type="dxa"/>
              <w:bottom w:w="0" w:type="dxa"/>
              <w:right w:w="45" w:type="dxa"/>
            </w:tcMar>
            <w:hideMark/>
          </w:tcPr>
          <w:p w14:paraId="7AD6FA34" w14:textId="77777777" w:rsidR="0091536F" w:rsidRPr="007423D8" w:rsidRDefault="0091536F">
            <w:pPr>
              <w:rPr>
                <w:rFonts w:ascii="Arial" w:hAnsi="Arial" w:cs="Arial"/>
                <w:b/>
                <w:bCs/>
              </w:rPr>
            </w:pPr>
            <w:r w:rsidRPr="007423D8">
              <w:rPr>
                <w:rFonts w:ascii="Arial" w:hAnsi="Arial" w:cs="Arial"/>
                <w:b/>
                <w:bCs/>
              </w:rPr>
              <w:t>Descripción:</w:t>
            </w:r>
          </w:p>
          <w:p w14:paraId="75B419E2" w14:textId="0F50A7C9" w:rsidR="0091536F" w:rsidRPr="007423D8" w:rsidRDefault="0091536F" w:rsidP="00027C01">
            <w:pPr>
              <w:jc w:val="both"/>
              <w:rPr>
                <w:rFonts w:ascii="Arial" w:hAnsi="Arial" w:cs="Arial"/>
                <w:bCs/>
              </w:rPr>
            </w:pPr>
            <w:r w:rsidRPr="007423D8">
              <w:rPr>
                <w:rFonts w:ascii="Arial" w:hAnsi="Arial" w:cs="Arial"/>
                <w:bCs/>
              </w:rPr>
              <w:t xml:space="preserve">El usuario </w:t>
            </w:r>
            <w:r w:rsidR="0019251F">
              <w:rPr>
                <w:rFonts w:ascii="Arial" w:hAnsi="Arial" w:cs="Arial"/>
                <w:bCs/>
              </w:rPr>
              <w:t>ingresa</w:t>
            </w:r>
            <w:r w:rsidRPr="007423D8">
              <w:rPr>
                <w:rFonts w:ascii="Arial" w:hAnsi="Arial" w:cs="Arial"/>
                <w:bCs/>
              </w:rPr>
              <w:t xml:space="preserve"> al aplicativo desde su dispositivo móvil</w:t>
            </w:r>
            <w:r w:rsidR="007423D8" w:rsidRPr="007423D8">
              <w:rPr>
                <w:rFonts w:ascii="Arial" w:hAnsi="Arial" w:cs="Arial"/>
                <w:bCs/>
              </w:rPr>
              <w:t>,</w:t>
            </w:r>
            <w:r w:rsidRPr="007423D8">
              <w:rPr>
                <w:rFonts w:ascii="Arial" w:hAnsi="Arial" w:cs="Arial"/>
                <w:bCs/>
              </w:rPr>
              <w:t xml:space="preserve"> </w:t>
            </w:r>
            <w:r w:rsidR="007423D8" w:rsidRPr="007423D8">
              <w:rPr>
                <w:rFonts w:ascii="Arial" w:hAnsi="Arial" w:cs="Arial"/>
                <w:bCs/>
              </w:rPr>
              <w:t>seleccionando el ícono</w:t>
            </w:r>
            <w:r w:rsidRPr="007423D8">
              <w:rPr>
                <w:rFonts w:ascii="Arial" w:hAnsi="Arial" w:cs="Arial"/>
                <w:bCs/>
              </w:rPr>
              <w:t xml:space="preserve"> con el nombre de </w:t>
            </w:r>
            <w:r w:rsidR="0019251F">
              <w:rPr>
                <w:rFonts w:ascii="Arial" w:hAnsi="Arial" w:cs="Arial"/>
                <w:bCs/>
              </w:rPr>
              <w:t>E</w:t>
            </w:r>
            <w:r w:rsidRPr="007423D8">
              <w:rPr>
                <w:rFonts w:ascii="Arial" w:hAnsi="Arial" w:cs="Arial"/>
                <w:bCs/>
              </w:rPr>
              <w:t>n Tic Confío</w:t>
            </w:r>
            <w:r w:rsidR="00EA7422" w:rsidRPr="007423D8">
              <w:rPr>
                <w:rFonts w:ascii="Arial" w:hAnsi="Arial" w:cs="Arial"/>
                <w:bCs/>
              </w:rPr>
              <w:t xml:space="preserve">. </w:t>
            </w:r>
            <w:r w:rsidR="007423D8" w:rsidRPr="007423D8">
              <w:rPr>
                <w:rFonts w:ascii="Arial" w:hAnsi="Arial" w:cs="Arial"/>
                <w:bCs/>
              </w:rPr>
              <w:t>Al ingresar, la aplicación se muestran los siguientes componentes:</w:t>
            </w:r>
          </w:p>
          <w:p w14:paraId="59358515" w14:textId="244184EA" w:rsidR="001C403F" w:rsidRPr="007423D8" w:rsidRDefault="0091536F">
            <w:pPr>
              <w:rPr>
                <w:rFonts w:ascii="Arial" w:hAnsi="Arial" w:cs="Arial"/>
                <w:bCs/>
              </w:rPr>
            </w:pPr>
            <w:r w:rsidRPr="007423D8">
              <w:rPr>
                <w:rFonts w:ascii="Arial" w:hAnsi="Arial" w:cs="Arial"/>
                <w:bCs/>
              </w:rPr>
              <w:t xml:space="preserve">- </w:t>
            </w:r>
            <w:r w:rsidR="007423D8" w:rsidRPr="007423D8">
              <w:rPr>
                <w:rFonts w:ascii="Arial" w:hAnsi="Arial" w:cs="Arial"/>
                <w:bCs/>
              </w:rPr>
              <w:t>Slider con</w:t>
            </w:r>
            <w:r w:rsidRPr="007423D8">
              <w:rPr>
                <w:rFonts w:ascii="Arial" w:hAnsi="Arial" w:cs="Arial"/>
                <w:bCs/>
              </w:rPr>
              <w:t xml:space="preserve"> </w:t>
            </w:r>
            <w:r w:rsidR="007423D8" w:rsidRPr="007423D8">
              <w:rPr>
                <w:rFonts w:ascii="Arial" w:hAnsi="Arial" w:cs="Arial"/>
                <w:bCs/>
              </w:rPr>
              <w:t>imágenes</w:t>
            </w:r>
            <w:r w:rsidRPr="007423D8">
              <w:rPr>
                <w:rFonts w:ascii="Arial" w:hAnsi="Arial" w:cs="Arial"/>
                <w:bCs/>
              </w:rPr>
              <w:t xml:space="preserve"> actualizable</w:t>
            </w:r>
            <w:r w:rsidR="007423D8" w:rsidRPr="007423D8">
              <w:rPr>
                <w:rFonts w:ascii="Arial" w:hAnsi="Arial" w:cs="Arial"/>
                <w:bCs/>
              </w:rPr>
              <w:t>s</w:t>
            </w:r>
            <w:r w:rsidRPr="007423D8">
              <w:rPr>
                <w:rFonts w:ascii="Arial" w:hAnsi="Arial" w:cs="Arial"/>
                <w:bCs/>
              </w:rPr>
              <w:t xml:space="preserve"> a través de web service.</w:t>
            </w:r>
            <w:r w:rsidRPr="007423D8">
              <w:rPr>
                <w:rFonts w:ascii="Arial" w:hAnsi="Arial" w:cs="Arial"/>
                <w:bCs/>
              </w:rPr>
              <w:br/>
              <w:t>- Menú de opciones, con los siguientes ítems:</w:t>
            </w:r>
          </w:p>
          <w:p w14:paraId="1DE8C115" w14:textId="77777777" w:rsidR="001C403F" w:rsidRPr="007423D8" w:rsidRDefault="0091536F" w:rsidP="00AE1E38">
            <w:pPr>
              <w:pStyle w:val="Prrafodelista"/>
              <w:numPr>
                <w:ilvl w:val="0"/>
                <w:numId w:val="6"/>
              </w:numPr>
              <w:rPr>
                <w:rFonts w:ascii="Arial" w:hAnsi="Arial" w:cs="Arial"/>
                <w:bCs/>
              </w:rPr>
            </w:pPr>
            <w:r w:rsidRPr="007423D8">
              <w:rPr>
                <w:rFonts w:ascii="Arial" w:hAnsi="Arial" w:cs="Arial"/>
                <w:bCs/>
              </w:rPr>
              <w:t>Pornografía Infantil.</w:t>
            </w:r>
          </w:p>
          <w:p w14:paraId="66D22D84" w14:textId="2FE06B02" w:rsidR="001C403F" w:rsidRPr="007423D8" w:rsidRDefault="0091536F" w:rsidP="00AE1E38">
            <w:pPr>
              <w:pStyle w:val="Prrafodelista"/>
              <w:numPr>
                <w:ilvl w:val="0"/>
                <w:numId w:val="6"/>
              </w:numPr>
              <w:rPr>
                <w:rFonts w:ascii="Arial" w:hAnsi="Arial" w:cs="Arial"/>
                <w:bCs/>
              </w:rPr>
            </w:pPr>
            <w:r w:rsidRPr="007423D8">
              <w:rPr>
                <w:rFonts w:ascii="Arial" w:hAnsi="Arial" w:cs="Arial"/>
                <w:bCs/>
              </w:rPr>
              <w:t>Grooming.</w:t>
            </w:r>
          </w:p>
          <w:p w14:paraId="1E1816CA" w14:textId="4F75F48E" w:rsidR="001C403F" w:rsidRPr="007423D8" w:rsidRDefault="0091536F" w:rsidP="00AE1E38">
            <w:pPr>
              <w:pStyle w:val="Prrafodelista"/>
              <w:numPr>
                <w:ilvl w:val="0"/>
                <w:numId w:val="6"/>
              </w:numPr>
              <w:rPr>
                <w:rFonts w:ascii="Arial" w:hAnsi="Arial" w:cs="Arial"/>
                <w:bCs/>
              </w:rPr>
            </w:pPr>
            <w:r w:rsidRPr="007423D8">
              <w:rPr>
                <w:rFonts w:ascii="Arial" w:hAnsi="Arial" w:cs="Arial"/>
                <w:bCs/>
              </w:rPr>
              <w:t>Sexting.</w:t>
            </w:r>
          </w:p>
          <w:p w14:paraId="30BDC532" w14:textId="7B33DAB4" w:rsidR="001C403F" w:rsidRPr="007423D8" w:rsidRDefault="0091536F" w:rsidP="00AE1E38">
            <w:pPr>
              <w:pStyle w:val="Prrafodelista"/>
              <w:numPr>
                <w:ilvl w:val="0"/>
                <w:numId w:val="6"/>
              </w:numPr>
              <w:rPr>
                <w:rFonts w:ascii="Arial" w:hAnsi="Arial" w:cs="Arial"/>
                <w:bCs/>
              </w:rPr>
            </w:pPr>
            <w:r w:rsidRPr="007423D8">
              <w:rPr>
                <w:rFonts w:ascii="Arial" w:hAnsi="Arial" w:cs="Arial"/>
                <w:bCs/>
              </w:rPr>
              <w:t>Ciberdependencia.</w:t>
            </w:r>
          </w:p>
          <w:p w14:paraId="259E2476" w14:textId="0DAC8168" w:rsidR="001C403F" w:rsidRPr="007423D8" w:rsidRDefault="0091536F" w:rsidP="00AE1E38">
            <w:pPr>
              <w:pStyle w:val="Prrafodelista"/>
              <w:numPr>
                <w:ilvl w:val="0"/>
                <w:numId w:val="6"/>
              </w:numPr>
              <w:rPr>
                <w:rFonts w:ascii="Arial" w:hAnsi="Arial" w:cs="Arial"/>
                <w:bCs/>
              </w:rPr>
            </w:pPr>
            <w:r w:rsidRPr="007423D8">
              <w:rPr>
                <w:rFonts w:ascii="Arial" w:hAnsi="Arial" w:cs="Arial"/>
                <w:bCs/>
              </w:rPr>
              <w:t>Ciberacoso</w:t>
            </w:r>
            <w:r w:rsidR="001C403F" w:rsidRPr="007423D8">
              <w:rPr>
                <w:rFonts w:ascii="Arial" w:hAnsi="Arial" w:cs="Arial"/>
                <w:bCs/>
              </w:rPr>
              <w:t>.</w:t>
            </w:r>
          </w:p>
          <w:p w14:paraId="0152C9BD" w14:textId="7B2579BB" w:rsidR="001C403F" w:rsidRPr="007423D8" w:rsidRDefault="00CE6C96" w:rsidP="00AE1E38">
            <w:pPr>
              <w:pStyle w:val="Prrafodelista"/>
              <w:numPr>
                <w:ilvl w:val="0"/>
                <w:numId w:val="6"/>
              </w:numPr>
              <w:rPr>
                <w:rFonts w:ascii="Arial" w:hAnsi="Arial" w:cs="Arial"/>
                <w:bCs/>
              </w:rPr>
            </w:pPr>
            <w:r>
              <w:rPr>
                <w:rFonts w:ascii="Arial" w:hAnsi="Arial" w:cs="Arial"/>
                <w:bCs/>
              </w:rPr>
              <w:t>FRAUDE ELECTRÓNICO</w:t>
            </w:r>
            <w:r w:rsidR="0091536F" w:rsidRPr="007423D8">
              <w:rPr>
                <w:rFonts w:ascii="Arial" w:hAnsi="Arial" w:cs="Arial"/>
                <w:bCs/>
              </w:rPr>
              <w:t>.</w:t>
            </w:r>
          </w:p>
          <w:p w14:paraId="675374B7" w14:textId="0094D602" w:rsidR="001C403F" w:rsidRPr="007423D8" w:rsidRDefault="0091536F">
            <w:pPr>
              <w:rPr>
                <w:rFonts w:ascii="Arial" w:hAnsi="Arial" w:cs="Arial"/>
                <w:bCs/>
              </w:rPr>
            </w:pPr>
            <w:r w:rsidRPr="007423D8">
              <w:rPr>
                <w:rFonts w:ascii="Arial" w:hAnsi="Arial" w:cs="Arial"/>
                <w:bCs/>
              </w:rPr>
              <w:t>- Opción para realizar denuncias sobre pornografía infantil.</w:t>
            </w:r>
            <w:r w:rsidRPr="007423D8">
              <w:rPr>
                <w:rFonts w:ascii="Arial" w:hAnsi="Arial" w:cs="Arial"/>
                <w:bCs/>
              </w:rPr>
              <w:br/>
              <w:t>- Opción para solicitud de conferencias del programa En TIC Co</w:t>
            </w:r>
            <w:r w:rsidR="0019251F">
              <w:rPr>
                <w:rFonts w:ascii="Arial" w:hAnsi="Arial" w:cs="Arial"/>
                <w:bCs/>
              </w:rPr>
              <w:t>nfío.</w:t>
            </w:r>
          </w:p>
        </w:tc>
      </w:tr>
      <w:tr w:rsidR="001F3A25" w:rsidRPr="006751D8" w14:paraId="7D3FA4F1" w14:textId="77777777" w:rsidTr="007423D8">
        <w:trPr>
          <w:trHeight w:val="3699"/>
          <w:tblCellSpacing w:w="0" w:type="dxa"/>
        </w:trPr>
        <w:tc>
          <w:tcPr>
            <w:tcW w:w="0" w:type="auto"/>
            <w:gridSpan w:val="2"/>
            <w:tcMar>
              <w:top w:w="0" w:type="dxa"/>
              <w:left w:w="45" w:type="dxa"/>
              <w:bottom w:w="0" w:type="dxa"/>
              <w:right w:w="45" w:type="dxa"/>
            </w:tcMar>
            <w:hideMark/>
          </w:tcPr>
          <w:p w14:paraId="7D4E6313" w14:textId="4A6ACDE4" w:rsidR="0091536F" w:rsidRPr="007423D8" w:rsidRDefault="0019251F">
            <w:pPr>
              <w:rPr>
                <w:rFonts w:ascii="Arial" w:hAnsi="Arial" w:cs="Arial"/>
                <w:b/>
                <w:bCs/>
              </w:rPr>
            </w:pPr>
            <w:r>
              <w:rPr>
                <w:rFonts w:ascii="Arial" w:hAnsi="Arial" w:cs="Arial"/>
                <w:b/>
                <w:bCs/>
              </w:rPr>
              <w:lastRenderedPageBreak/>
              <w:t>Cómo Probar</w:t>
            </w:r>
          </w:p>
          <w:p w14:paraId="65A07087" w14:textId="68E2CBC3" w:rsidR="0091536F" w:rsidRDefault="0091536F">
            <w:pPr>
              <w:rPr>
                <w:rFonts w:ascii="Arial" w:hAnsi="Arial" w:cs="Arial"/>
                <w:bCs/>
              </w:rPr>
            </w:pPr>
            <w:r w:rsidRPr="007423D8">
              <w:rPr>
                <w:rFonts w:ascii="Arial" w:hAnsi="Arial" w:cs="Arial"/>
                <w:bCs/>
              </w:rPr>
              <w:t xml:space="preserve">Como ciudadano ejecutar la aplicación y </w:t>
            </w:r>
            <w:r w:rsidR="007423D8">
              <w:rPr>
                <w:rFonts w:ascii="Arial" w:hAnsi="Arial" w:cs="Arial"/>
                <w:bCs/>
              </w:rPr>
              <w:t>verificar que se muestra el splash mientras esta se carga.</w:t>
            </w:r>
          </w:p>
          <w:p w14:paraId="73FAE40C" w14:textId="3278B5A2" w:rsidR="00B55325" w:rsidRDefault="007423D8" w:rsidP="009F226B">
            <w:pPr>
              <w:rPr>
                <w:rFonts w:ascii="Arial" w:hAnsi="Arial" w:cs="Arial"/>
                <w:bCs/>
              </w:rPr>
            </w:pPr>
            <w:r>
              <w:rPr>
                <w:rFonts w:ascii="Arial" w:hAnsi="Arial" w:cs="Arial"/>
                <w:bCs/>
              </w:rPr>
              <w:t>Como ciudadano consultar el home de la aplicación y verificar que se muestran correctamente los siguientes componentes:</w:t>
            </w:r>
            <w:r w:rsidR="0091536F" w:rsidRPr="006751D8">
              <w:rPr>
                <w:rFonts w:ascii="Arial" w:hAnsi="Arial" w:cs="Arial"/>
                <w:bCs/>
                <w:highlight w:val="yellow"/>
              </w:rPr>
              <w:br/>
            </w:r>
            <w:r w:rsidR="0091536F" w:rsidRPr="007423D8">
              <w:rPr>
                <w:rFonts w:ascii="Arial" w:hAnsi="Arial" w:cs="Arial"/>
                <w:bCs/>
              </w:rPr>
              <w:t>- Pornografía Infantil</w:t>
            </w:r>
            <w:r w:rsidR="00B55325" w:rsidRPr="007423D8">
              <w:rPr>
                <w:rFonts w:ascii="Arial" w:hAnsi="Arial" w:cs="Arial"/>
                <w:bCs/>
              </w:rPr>
              <w:t>.</w:t>
            </w:r>
            <w:r w:rsidR="0091536F" w:rsidRPr="007423D8">
              <w:rPr>
                <w:rFonts w:ascii="Arial" w:hAnsi="Arial" w:cs="Arial"/>
                <w:bCs/>
              </w:rPr>
              <w:br/>
              <w:t>- Grooming</w:t>
            </w:r>
            <w:r w:rsidR="00B55325" w:rsidRPr="007423D8">
              <w:rPr>
                <w:rFonts w:ascii="Arial" w:hAnsi="Arial" w:cs="Arial"/>
                <w:bCs/>
              </w:rPr>
              <w:t>.</w:t>
            </w:r>
            <w:r w:rsidR="0091536F" w:rsidRPr="007423D8">
              <w:rPr>
                <w:rFonts w:ascii="Arial" w:hAnsi="Arial" w:cs="Arial"/>
                <w:bCs/>
              </w:rPr>
              <w:br/>
              <w:t>- Sexting</w:t>
            </w:r>
            <w:r w:rsidR="00B55325" w:rsidRPr="007423D8">
              <w:rPr>
                <w:rFonts w:ascii="Arial" w:hAnsi="Arial" w:cs="Arial"/>
                <w:bCs/>
              </w:rPr>
              <w:t>.</w:t>
            </w:r>
            <w:r w:rsidR="0091536F" w:rsidRPr="007423D8">
              <w:rPr>
                <w:rFonts w:ascii="Arial" w:hAnsi="Arial" w:cs="Arial"/>
                <w:bCs/>
              </w:rPr>
              <w:br/>
              <w:t>- Ciberdependencia</w:t>
            </w:r>
            <w:r w:rsidR="00B55325" w:rsidRPr="007423D8">
              <w:rPr>
                <w:rFonts w:ascii="Arial" w:hAnsi="Arial" w:cs="Arial"/>
                <w:bCs/>
              </w:rPr>
              <w:t>.</w:t>
            </w:r>
            <w:r w:rsidR="0091536F" w:rsidRPr="007423D8">
              <w:rPr>
                <w:rFonts w:ascii="Arial" w:hAnsi="Arial" w:cs="Arial"/>
                <w:bCs/>
              </w:rPr>
              <w:br/>
              <w:t>- Ciberacoso</w:t>
            </w:r>
            <w:r w:rsidR="00B55325" w:rsidRPr="007423D8">
              <w:rPr>
                <w:rFonts w:ascii="Arial" w:hAnsi="Arial" w:cs="Arial"/>
                <w:bCs/>
              </w:rPr>
              <w:t>.</w:t>
            </w:r>
            <w:r w:rsidR="0091536F" w:rsidRPr="007423D8">
              <w:rPr>
                <w:rFonts w:ascii="Arial" w:hAnsi="Arial" w:cs="Arial"/>
                <w:bCs/>
              </w:rPr>
              <w:br/>
              <w:t xml:space="preserve">- </w:t>
            </w:r>
            <w:r w:rsidR="00CE6C96">
              <w:rPr>
                <w:rFonts w:ascii="Arial" w:hAnsi="Arial" w:cs="Arial"/>
                <w:bCs/>
              </w:rPr>
              <w:t>FRAUDE ELECTRÓNICO</w:t>
            </w:r>
            <w:r w:rsidR="00B55325" w:rsidRPr="007423D8">
              <w:rPr>
                <w:rFonts w:ascii="Arial" w:hAnsi="Arial" w:cs="Arial"/>
                <w:bCs/>
              </w:rPr>
              <w:t>.</w:t>
            </w:r>
          </w:p>
          <w:p w14:paraId="3DC52199" w14:textId="77777777" w:rsidR="007423D8" w:rsidRDefault="007423D8" w:rsidP="007423D8">
            <w:pPr>
              <w:pStyle w:val="Prrafodelista"/>
              <w:numPr>
                <w:ilvl w:val="0"/>
                <w:numId w:val="17"/>
              </w:numPr>
              <w:rPr>
                <w:rFonts w:ascii="Arial" w:hAnsi="Arial" w:cs="Arial"/>
                <w:bCs/>
              </w:rPr>
            </w:pPr>
            <w:r>
              <w:rPr>
                <w:rFonts w:ascii="Arial" w:hAnsi="Arial" w:cs="Arial"/>
                <w:bCs/>
              </w:rPr>
              <w:t>Botón de Conferencias</w:t>
            </w:r>
          </w:p>
          <w:p w14:paraId="40A10B69" w14:textId="784D3991" w:rsidR="007423D8" w:rsidRPr="007423D8" w:rsidRDefault="007423D8" w:rsidP="007423D8">
            <w:pPr>
              <w:pStyle w:val="Prrafodelista"/>
              <w:numPr>
                <w:ilvl w:val="0"/>
                <w:numId w:val="17"/>
              </w:numPr>
              <w:rPr>
                <w:rFonts w:ascii="Arial" w:hAnsi="Arial" w:cs="Arial"/>
                <w:bCs/>
              </w:rPr>
            </w:pPr>
            <w:r>
              <w:rPr>
                <w:rFonts w:ascii="Arial" w:hAnsi="Arial" w:cs="Arial"/>
                <w:bCs/>
              </w:rPr>
              <w:t>Botón de Denuncias.</w:t>
            </w:r>
          </w:p>
        </w:tc>
      </w:tr>
    </w:tbl>
    <w:p w14:paraId="4F6F064C" w14:textId="77777777" w:rsidR="009F226B" w:rsidRDefault="009F226B" w:rsidP="009F226B">
      <w:pPr>
        <w:pStyle w:val="GELTtulo2"/>
        <w:numPr>
          <w:ilvl w:val="0"/>
          <w:numId w:val="0"/>
        </w:numPr>
        <w:spacing w:after="240"/>
        <w:jc w:val="both"/>
        <w:outlineLvl w:val="9"/>
        <w:rPr>
          <w:color w:val="auto"/>
          <w:highlight w:val="yellow"/>
        </w:rPr>
      </w:pPr>
    </w:p>
    <w:p w14:paraId="1B1B8983" w14:textId="753F51BE" w:rsidR="0003544C" w:rsidRPr="00F92859" w:rsidRDefault="009F226B" w:rsidP="007C28D5">
      <w:pPr>
        <w:pStyle w:val="GELTtulo2"/>
        <w:numPr>
          <w:ilvl w:val="1"/>
          <w:numId w:val="16"/>
        </w:numPr>
        <w:rPr>
          <w:color w:val="auto"/>
        </w:rPr>
      </w:pPr>
      <w:bookmarkStart w:id="339" w:name="_Toc370119436"/>
      <w:r>
        <w:rPr>
          <w:color w:val="auto"/>
        </w:rPr>
        <w:t>CONSULTAR OPCIÓN DE PORNOGRAFÍA INFANTIL</w:t>
      </w:r>
      <w:bookmarkEnd w:id="339"/>
    </w:p>
    <w:tbl>
      <w:tblPr>
        <w:tblW w:w="0" w:type="auto"/>
        <w:tblCellSpacing w:w="0" w:type="dxa"/>
        <w:tblCellMar>
          <w:left w:w="0" w:type="dxa"/>
          <w:right w:w="0" w:type="dxa"/>
        </w:tblCellMar>
        <w:tblLook w:val="04A0" w:firstRow="1" w:lastRow="0" w:firstColumn="1" w:lastColumn="0" w:noHBand="0" w:noVBand="1"/>
      </w:tblPr>
      <w:tblGrid>
        <w:gridCol w:w="2866"/>
        <w:gridCol w:w="6084"/>
      </w:tblGrid>
      <w:tr w:rsidR="0003544C" w:rsidRPr="00F92859" w14:paraId="1882D514" w14:textId="77777777" w:rsidTr="0004458C">
        <w:trPr>
          <w:trHeight w:val="330"/>
          <w:tblCellSpacing w:w="0"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B3B3B3"/>
            <w:noWrap/>
            <w:tcMar>
              <w:top w:w="0" w:type="dxa"/>
              <w:left w:w="45" w:type="dxa"/>
              <w:bottom w:w="0" w:type="dxa"/>
              <w:right w:w="45" w:type="dxa"/>
            </w:tcMar>
            <w:hideMark/>
          </w:tcPr>
          <w:p w14:paraId="0A772994" w14:textId="77777777" w:rsidR="0003544C" w:rsidRPr="00F92859" w:rsidRDefault="0003544C" w:rsidP="0004458C">
            <w:pPr>
              <w:rPr>
                <w:rFonts w:ascii="Arial" w:hAnsi="Arial" w:cs="Arial"/>
                <w:b/>
                <w:bCs/>
              </w:rPr>
            </w:pPr>
            <w:r w:rsidRPr="00F92859">
              <w:rPr>
                <w:rFonts w:ascii="Arial" w:hAnsi="Arial" w:cs="Arial"/>
                <w:b/>
                <w:bCs/>
              </w:rPr>
              <w:t>CONSULTAR OPCIÓN DE SEXTING</w:t>
            </w:r>
          </w:p>
        </w:tc>
      </w:tr>
      <w:tr w:rsidR="0003544C" w:rsidRPr="00F92859" w14:paraId="55BB9308" w14:textId="77777777" w:rsidTr="0004458C">
        <w:trPr>
          <w:trHeight w:val="326"/>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E353096" w14:textId="5CB77A12" w:rsidR="0003544C" w:rsidRPr="00F92859" w:rsidRDefault="0003544C" w:rsidP="00E636A8">
            <w:pPr>
              <w:rPr>
                <w:rFonts w:ascii="Arial" w:hAnsi="Arial" w:cs="Arial"/>
                <w:bCs/>
              </w:rPr>
            </w:pPr>
            <w:r w:rsidRPr="00F92859">
              <w:rPr>
                <w:rFonts w:ascii="Arial" w:hAnsi="Arial" w:cs="Arial"/>
                <w:b/>
                <w:bCs/>
              </w:rPr>
              <w:t>NHU:</w:t>
            </w:r>
            <w:r w:rsidRPr="00F92859">
              <w:rPr>
                <w:rFonts w:ascii="Arial" w:hAnsi="Arial" w:cs="Arial"/>
                <w:bCs/>
              </w:rPr>
              <w:t xml:space="preserve"> </w:t>
            </w:r>
            <w:r w:rsidR="00E636A8" w:rsidRPr="00F92859">
              <w:rPr>
                <w:rFonts w:ascii="Arial" w:hAnsi="Arial" w:cs="Arial"/>
                <w:bCs/>
              </w:rPr>
              <w:t>2</w:t>
            </w:r>
            <w:r w:rsidRPr="00F92859">
              <w:rPr>
                <w:rFonts w:ascii="Arial" w:hAnsi="Arial" w:cs="Arial"/>
                <w:bCs/>
              </w:rPr>
              <w:t>.</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0995DFE9" w14:textId="77777777" w:rsidR="0003544C" w:rsidRPr="00F92859" w:rsidRDefault="0003544C" w:rsidP="0004458C">
            <w:pPr>
              <w:rPr>
                <w:rFonts w:ascii="Arial" w:hAnsi="Arial" w:cs="Arial"/>
                <w:bCs/>
              </w:rPr>
            </w:pPr>
            <w:r w:rsidRPr="00F92859">
              <w:rPr>
                <w:rFonts w:ascii="Arial" w:hAnsi="Arial" w:cs="Arial"/>
                <w:b/>
                <w:bCs/>
              </w:rPr>
              <w:t>Usuario:</w:t>
            </w:r>
            <w:r w:rsidRPr="00F92859">
              <w:rPr>
                <w:rFonts w:ascii="Arial" w:hAnsi="Arial" w:cs="Arial"/>
                <w:bCs/>
              </w:rPr>
              <w:t xml:space="preserve"> Ciudadano</w:t>
            </w:r>
          </w:p>
        </w:tc>
      </w:tr>
      <w:tr w:rsidR="0003544C" w:rsidRPr="00F92859" w14:paraId="05A4A374" w14:textId="77777777" w:rsidTr="0004458C">
        <w:trPr>
          <w:trHeight w:val="2391"/>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18048C40" w14:textId="77777777" w:rsidR="0003544C" w:rsidRPr="00F92859" w:rsidRDefault="0003544C" w:rsidP="0004458C">
            <w:pPr>
              <w:rPr>
                <w:rFonts w:ascii="Arial" w:hAnsi="Arial" w:cs="Arial"/>
                <w:b/>
                <w:bCs/>
              </w:rPr>
            </w:pPr>
            <w:r w:rsidRPr="00F92859">
              <w:rPr>
                <w:rFonts w:ascii="Arial" w:hAnsi="Arial" w:cs="Arial"/>
                <w:b/>
                <w:bCs/>
              </w:rPr>
              <w:t>Descripción:</w:t>
            </w:r>
          </w:p>
          <w:p w14:paraId="21699635" w14:textId="3CEAF64B" w:rsidR="00F92859" w:rsidRPr="00F92859" w:rsidRDefault="0003544C" w:rsidP="0004458C">
            <w:pPr>
              <w:rPr>
                <w:rFonts w:ascii="Arial" w:hAnsi="Arial" w:cs="Arial"/>
                <w:bCs/>
              </w:rPr>
            </w:pPr>
            <w:r w:rsidRPr="00F92859">
              <w:rPr>
                <w:rFonts w:ascii="Arial" w:hAnsi="Arial" w:cs="Arial"/>
                <w:bCs/>
              </w:rPr>
              <w:br/>
            </w:r>
            <w:r w:rsidR="00F92859" w:rsidRPr="00F92859">
              <w:rPr>
                <w:rFonts w:ascii="Arial" w:hAnsi="Arial" w:cs="Arial"/>
                <w:bCs/>
              </w:rPr>
              <w:t xml:space="preserve">El usuario ingresa a la aplicación y en el home selecciona la opción </w:t>
            </w:r>
            <w:r w:rsidR="009F226B">
              <w:rPr>
                <w:rFonts w:ascii="Arial" w:hAnsi="Arial" w:cs="Arial"/>
                <w:bCs/>
              </w:rPr>
              <w:t>Pornografía Infantil</w:t>
            </w:r>
            <w:r w:rsidR="00F92859" w:rsidRPr="00F92859">
              <w:rPr>
                <w:rFonts w:ascii="Arial" w:hAnsi="Arial" w:cs="Arial"/>
                <w:bCs/>
              </w:rPr>
              <w:t>.</w:t>
            </w:r>
          </w:p>
          <w:p w14:paraId="01852DC6" w14:textId="3398C06B" w:rsidR="0003544C" w:rsidRPr="00F92859" w:rsidRDefault="0003544C" w:rsidP="0004458C">
            <w:pPr>
              <w:rPr>
                <w:rFonts w:ascii="Arial" w:hAnsi="Arial" w:cs="Arial"/>
                <w:bCs/>
              </w:rPr>
            </w:pPr>
            <w:r w:rsidRPr="00F92859">
              <w:rPr>
                <w:rFonts w:ascii="Arial" w:hAnsi="Arial" w:cs="Arial"/>
                <w:bCs/>
              </w:rPr>
              <w:t xml:space="preserve">Una vez el usuario haya seleccionado esta opción puede consultar la información actualizada que publica el programa En TIC Confío acerca de </w:t>
            </w:r>
            <w:r w:rsidR="009F226B">
              <w:rPr>
                <w:rFonts w:ascii="Arial" w:hAnsi="Arial" w:cs="Arial"/>
                <w:bCs/>
              </w:rPr>
              <w:t>Pornografía Infantil</w:t>
            </w:r>
            <w:r w:rsidRPr="00F92859">
              <w:rPr>
                <w:rFonts w:ascii="Arial" w:hAnsi="Arial" w:cs="Arial"/>
                <w:bCs/>
              </w:rPr>
              <w:t>.</w:t>
            </w:r>
          </w:p>
          <w:p w14:paraId="6D39B315" w14:textId="77777777" w:rsidR="0003544C" w:rsidRPr="00F92859" w:rsidRDefault="0003544C" w:rsidP="0004458C">
            <w:pPr>
              <w:rPr>
                <w:rFonts w:ascii="Arial" w:hAnsi="Arial" w:cs="Arial"/>
                <w:bCs/>
              </w:rPr>
            </w:pPr>
            <w:r w:rsidRPr="00F92859">
              <w:rPr>
                <w:rFonts w:ascii="Arial" w:hAnsi="Arial" w:cs="Arial"/>
                <w:bCs/>
              </w:rPr>
              <w:br/>
              <w:t>El contenido de la página debe incluir:</w:t>
            </w:r>
          </w:p>
          <w:p w14:paraId="4D2CFFA7" w14:textId="20E25FA7" w:rsidR="009F226B" w:rsidRDefault="0003544C" w:rsidP="009F226B">
            <w:pPr>
              <w:rPr>
                <w:rFonts w:ascii="Arial" w:hAnsi="Arial" w:cs="Arial"/>
                <w:bCs/>
              </w:rPr>
            </w:pPr>
            <w:r w:rsidRPr="00F92859">
              <w:rPr>
                <w:rFonts w:ascii="Arial" w:hAnsi="Arial" w:cs="Arial"/>
                <w:bCs/>
              </w:rPr>
              <w:br/>
              <w:t xml:space="preserve">- Imagen representativa de la temática </w:t>
            </w:r>
            <w:r w:rsidR="009F226B">
              <w:rPr>
                <w:rFonts w:ascii="Arial" w:hAnsi="Arial" w:cs="Arial"/>
                <w:bCs/>
              </w:rPr>
              <w:t>Pornografía Infantil</w:t>
            </w:r>
            <w:r w:rsidRPr="00F92859">
              <w:rPr>
                <w:rFonts w:ascii="Arial" w:hAnsi="Arial" w:cs="Arial"/>
                <w:bCs/>
              </w:rPr>
              <w:t>.</w:t>
            </w:r>
            <w:r w:rsidRPr="00F92859">
              <w:rPr>
                <w:rFonts w:ascii="Arial" w:hAnsi="Arial" w:cs="Arial"/>
                <w:bCs/>
              </w:rPr>
              <w:br/>
            </w:r>
            <w:r w:rsidR="009F226B">
              <w:rPr>
                <w:rFonts w:ascii="Arial" w:hAnsi="Arial" w:cs="Arial"/>
                <w:bCs/>
              </w:rPr>
              <w:t xml:space="preserve">- Texto con la definición de la temática consultada. </w:t>
            </w:r>
          </w:p>
          <w:p w14:paraId="3D5BCBC2" w14:textId="7C02AA7F" w:rsidR="0003544C" w:rsidRPr="00F92859" w:rsidRDefault="0003544C" w:rsidP="0004458C">
            <w:pPr>
              <w:rPr>
                <w:rFonts w:ascii="Arial" w:hAnsi="Arial" w:cs="Arial"/>
                <w:bCs/>
              </w:rPr>
            </w:pPr>
            <w:r w:rsidRPr="009F226B">
              <w:rPr>
                <w:rFonts w:ascii="Arial" w:hAnsi="Arial" w:cs="Arial"/>
                <w:bCs/>
              </w:rPr>
              <w:t>- Contenido dinámico actualizable con las últimas publicaciones que realiza el programa</w:t>
            </w:r>
            <w:r w:rsidR="009F226B">
              <w:rPr>
                <w:rFonts w:ascii="Arial" w:hAnsi="Arial" w:cs="Arial"/>
                <w:bCs/>
              </w:rPr>
              <w:t xml:space="preserve"> En TIC Confío acerca de Pornografía Infantil</w:t>
            </w:r>
            <w:r w:rsidRPr="009F226B">
              <w:rPr>
                <w:rFonts w:ascii="Arial" w:hAnsi="Arial" w:cs="Arial"/>
                <w:bCs/>
              </w:rPr>
              <w:t>.</w:t>
            </w:r>
          </w:p>
        </w:tc>
      </w:tr>
      <w:tr w:rsidR="0003544C" w:rsidRPr="00F92859" w14:paraId="6F596D15" w14:textId="77777777" w:rsidTr="00F92859">
        <w:trPr>
          <w:trHeight w:val="3425"/>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181F41AE" w14:textId="77777777" w:rsidR="0003544C" w:rsidRPr="00F92859" w:rsidRDefault="0003544C" w:rsidP="0004458C">
            <w:pPr>
              <w:rPr>
                <w:rFonts w:ascii="Arial" w:hAnsi="Arial" w:cs="Arial"/>
                <w:b/>
                <w:bCs/>
              </w:rPr>
            </w:pPr>
            <w:r w:rsidRPr="00F92859">
              <w:rPr>
                <w:rFonts w:ascii="Arial" w:hAnsi="Arial" w:cs="Arial"/>
                <w:b/>
                <w:bCs/>
              </w:rPr>
              <w:lastRenderedPageBreak/>
              <w:t>Cómo Probar:</w:t>
            </w:r>
          </w:p>
          <w:p w14:paraId="63DBE288" w14:textId="5405E8FE" w:rsidR="00F92859" w:rsidRDefault="0003544C" w:rsidP="00F92859">
            <w:pPr>
              <w:jc w:val="both"/>
              <w:rPr>
                <w:rFonts w:ascii="Arial" w:hAnsi="Arial" w:cs="Arial"/>
                <w:bCs/>
              </w:rPr>
            </w:pPr>
            <w:r w:rsidRPr="00F92859">
              <w:rPr>
                <w:rFonts w:ascii="Arial" w:hAnsi="Arial" w:cs="Arial"/>
                <w:bCs/>
              </w:rPr>
              <w:br/>
              <w:t xml:space="preserve">- Como ciudadano consultar la opción </w:t>
            </w:r>
            <w:r w:rsidR="00713FB2">
              <w:rPr>
                <w:rFonts w:ascii="Arial" w:hAnsi="Arial" w:cs="Arial"/>
                <w:bCs/>
              </w:rPr>
              <w:t xml:space="preserve">Pornografía Infantil </w:t>
            </w:r>
            <w:r w:rsidRPr="00F92859">
              <w:rPr>
                <w:rFonts w:ascii="Arial" w:hAnsi="Arial" w:cs="Arial"/>
                <w:bCs/>
              </w:rPr>
              <w:t>del menú principal de la aplicación En TIC Confío, y verificar que la aplicación direcciona al usuario a una pantalla en la que se muestra toda la información acerca de la temática seleccionada.</w:t>
            </w:r>
            <w:r w:rsidRPr="00F92859">
              <w:rPr>
                <w:rFonts w:ascii="Arial" w:hAnsi="Arial" w:cs="Arial"/>
                <w:bCs/>
              </w:rPr>
              <w:br/>
              <w:t xml:space="preserve">- Como entidad, publicar contenido dirigido a la temática </w:t>
            </w:r>
            <w:r w:rsidR="00713FB2">
              <w:rPr>
                <w:rFonts w:ascii="Arial" w:hAnsi="Arial" w:cs="Arial"/>
                <w:bCs/>
              </w:rPr>
              <w:t>Pornografía Infantil</w:t>
            </w:r>
            <w:r w:rsidRPr="00F92859">
              <w:rPr>
                <w:rFonts w:ascii="Arial" w:hAnsi="Arial" w:cs="Arial"/>
                <w:bCs/>
              </w:rPr>
              <w:t xml:space="preserve"> en la aplicación móvil En TIC Confío y verificar que la información se actualiza y se muestra de manera correcta en dicha aplicación.</w:t>
            </w:r>
          </w:p>
          <w:p w14:paraId="4EF210DB" w14:textId="6EEFFDC2" w:rsidR="00F92859" w:rsidRDefault="0003544C" w:rsidP="00F92859">
            <w:pPr>
              <w:jc w:val="both"/>
              <w:rPr>
                <w:rFonts w:ascii="Arial" w:hAnsi="Arial" w:cs="Arial"/>
                <w:bCs/>
              </w:rPr>
            </w:pPr>
            <w:r w:rsidRPr="00F92859">
              <w:rPr>
                <w:rFonts w:ascii="Arial" w:hAnsi="Arial" w:cs="Arial"/>
                <w:bCs/>
              </w:rPr>
              <w:t xml:space="preserve">- Como ciudadano consultar el </w:t>
            </w:r>
            <w:r w:rsidR="00713FB2">
              <w:rPr>
                <w:rFonts w:ascii="Arial" w:hAnsi="Arial" w:cs="Arial"/>
                <w:bCs/>
              </w:rPr>
              <w:t>contenido de la temática Pornografía Infantil</w:t>
            </w:r>
            <w:r w:rsidRPr="00F92859">
              <w:rPr>
                <w:rFonts w:ascii="Arial" w:hAnsi="Arial" w:cs="Arial"/>
                <w:bCs/>
              </w:rPr>
              <w:t xml:space="preserve"> y verificar que los artículos se pueden compartir a través de Facebook</w:t>
            </w:r>
            <w:r w:rsidR="009F226B">
              <w:rPr>
                <w:rFonts w:ascii="Arial" w:hAnsi="Arial" w:cs="Arial"/>
                <w:bCs/>
              </w:rPr>
              <w:t xml:space="preserve"> y Twitter</w:t>
            </w:r>
            <w:r w:rsidRPr="00F92859">
              <w:rPr>
                <w:rFonts w:ascii="Arial" w:hAnsi="Arial" w:cs="Arial"/>
                <w:bCs/>
              </w:rPr>
              <w:t>.</w:t>
            </w:r>
          </w:p>
          <w:p w14:paraId="3DB1F6E4" w14:textId="2E3038EC" w:rsidR="0003544C" w:rsidRPr="00F92859" w:rsidRDefault="0003544C" w:rsidP="00F92859">
            <w:pPr>
              <w:jc w:val="both"/>
              <w:rPr>
                <w:rFonts w:ascii="Arial" w:hAnsi="Arial" w:cs="Arial"/>
                <w:bCs/>
              </w:rPr>
            </w:pPr>
            <w:r w:rsidRPr="00F92859">
              <w:rPr>
                <w:rFonts w:ascii="Arial" w:hAnsi="Arial" w:cs="Arial"/>
                <w:bCs/>
              </w:rPr>
              <w:t xml:space="preserve">- Como entidad publicar links a videos de YouTube </w:t>
            </w:r>
            <w:r w:rsidR="00713FB2">
              <w:rPr>
                <w:rFonts w:ascii="Arial" w:hAnsi="Arial" w:cs="Arial"/>
                <w:bCs/>
              </w:rPr>
              <w:t>referentes a la temática Pornografía Infantil</w:t>
            </w:r>
            <w:r w:rsidRPr="00F92859">
              <w:rPr>
                <w:rFonts w:ascii="Arial" w:hAnsi="Arial" w:cs="Arial"/>
                <w:bCs/>
              </w:rPr>
              <w:t xml:space="preserve"> y verificar que dichos videos se muestran correctamente en la aplicación.</w:t>
            </w:r>
          </w:p>
        </w:tc>
      </w:tr>
    </w:tbl>
    <w:p w14:paraId="4E79360E" w14:textId="77777777" w:rsidR="0003544C" w:rsidRPr="006751D8" w:rsidRDefault="0003544C" w:rsidP="00FE2D2C">
      <w:pPr>
        <w:pStyle w:val="GELTtulo2"/>
        <w:numPr>
          <w:ilvl w:val="0"/>
          <w:numId w:val="0"/>
        </w:numPr>
        <w:outlineLvl w:val="9"/>
        <w:rPr>
          <w:color w:val="auto"/>
          <w:highlight w:val="yellow"/>
        </w:rPr>
      </w:pPr>
    </w:p>
    <w:p w14:paraId="097396D7" w14:textId="0F31F987" w:rsidR="009401D5" w:rsidRPr="009F226B" w:rsidRDefault="009401D5" w:rsidP="007C28D5">
      <w:pPr>
        <w:pStyle w:val="GELTtulo2"/>
        <w:numPr>
          <w:ilvl w:val="1"/>
          <w:numId w:val="16"/>
        </w:numPr>
        <w:rPr>
          <w:color w:val="auto"/>
        </w:rPr>
      </w:pPr>
      <w:bookmarkStart w:id="340" w:name="_Toc370119437"/>
      <w:r w:rsidRPr="009F226B">
        <w:rPr>
          <w:color w:val="auto"/>
        </w:rPr>
        <w:t>CONSULTAR OPCIÓN DE GROOMING</w:t>
      </w:r>
      <w:bookmarkEnd w:id="340"/>
    </w:p>
    <w:tbl>
      <w:tblPr>
        <w:tblW w:w="0" w:type="auto"/>
        <w:tblCellSpacing w:w="0" w:type="dxa"/>
        <w:tblCellMar>
          <w:left w:w="0" w:type="dxa"/>
          <w:right w:w="0" w:type="dxa"/>
        </w:tblCellMar>
        <w:tblLook w:val="04A0" w:firstRow="1" w:lastRow="0" w:firstColumn="1" w:lastColumn="0" w:noHBand="0" w:noVBand="1"/>
      </w:tblPr>
      <w:tblGrid>
        <w:gridCol w:w="2866"/>
        <w:gridCol w:w="6084"/>
      </w:tblGrid>
      <w:tr w:rsidR="001F3A25" w:rsidRPr="006751D8" w14:paraId="3E9A92BF" w14:textId="77777777" w:rsidTr="00B55325">
        <w:trPr>
          <w:trHeight w:val="330"/>
          <w:tblCellSpacing w:w="0"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B3B3B3"/>
            <w:noWrap/>
            <w:tcMar>
              <w:top w:w="0" w:type="dxa"/>
              <w:left w:w="45" w:type="dxa"/>
              <w:bottom w:w="0" w:type="dxa"/>
              <w:right w:w="45" w:type="dxa"/>
            </w:tcMar>
            <w:hideMark/>
          </w:tcPr>
          <w:p w14:paraId="4989980A" w14:textId="77777777" w:rsidR="00B55325" w:rsidRPr="009F226B" w:rsidRDefault="00B55325">
            <w:pPr>
              <w:rPr>
                <w:rFonts w:ascii="Arial" w:hAnsi="Arial" w:cs="Arial"/>
                <w:b/>
                <w:bCs/>
              </w:rPr>
            </w:pPr>
            <w:r w:rsidRPr="009F226B">
              <w:rPr>
                <w:rFonts w:ascii="Arial" w:hAnsi="Arial" w:cs="Arial"/>
                <w:b/>
                <w:bCs/>
              </w:rPr>
              <w:t>CONSULTAR OPCIÓN DE GROOMING</w:t>
            </w:r>
          </w:p>
        </w:tc>
      </w:tr>
      <w:tr w:rsidR="001F3A25" w:rsidRPr="006751D8" w14:paraId="1BA4EE6A" w14:textId="77777777" w:rsidTr="00B55325">
        <w:trPr>
          <w:trHeight w:val="249"/>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4AFC7E6E" w14:textId="0A52EB3E" w:rsidR="00B55325" w:rsidRPr="009F226B" w:rsidRDefault="00B55325" w:rsidP="00E636A8">
            <w:pPr>
              <w:rPr>
                <w:rFonts w:ascii="Arial" w:hAnsi="Arial" w:cs="Arial"/>
                <w:bCs/>
              </w:rPr>
            </w:pPr>
            <w:r w:rsidRPr="009F226B">
              <w:rPr>
                <w:rFonts w:ascii="Arial" w:hAnsi="Arial" w:cs="Arial"/>
                <w:b/>
                <w:bCs/>
              </w:rPr>
              <w:t>NHU:</w:t>
            </w:r>
            <w:r w:rsidRPr="009F226B">
              <w:rPr>
                <w:rFonts w:ascii="Arial" w:hAnsi="Arial" w:cs="Arial"/>
                <w:bCs/>
              </w:rPr>
              <w:t xml:space="preserve"> </w:t>
            </w:r>
            <w:r w:rsidR="00E636A8" w:rsidRPr="009F226B">
              <w:rPr>
                <w:rFonts w:ascii="Arial" w:hAnsi="Arial" w:cs="Arial"/>
                <w:bCs/>
              </w:rPr>
              <w:t>3</w:t>
            </w:r>
            <w:r w:rsidRPr="009F226B">
              <w:rPr>
                <w:rFonts w:ascii="Arial" w:hAnsi="Arial" w:cs="Arial"/>
                <w:bCs/>
              </w:rPr>
              <w:t>.</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38B2205" w14:textId="6E73246D" w:rsidR="00B55325" w:rsidRPr="009F226B" w:rsidRDefault="00B55325">
            <w:pPr>
              <w:rPr>
                <w:rFonts w:ascii="Arial" w:hAnsi="Arial" w:cs="Arial"/>
                <w:bCs/>
              </w:rPr>
            </w:pPr>
            <w:r w:rsidRPr="009F226B">
              <w:rPr>
                <w:rFonts w:ascii="Arial" w:hAnsi="Arial" w:cs="Arial"/>
                <w:b/>
                <w:bCs/>
              </w:rPr>
              <w:t>Usuario:</w:t>
            </w:r>
            <w:r w:rsidRPr="009F226B">
              <w:rPr>
                <w:rFonts w:ascii="Arial" w:hAnsi="Arial" w:cs="Arial"/>
                <w:bCs/>
              </w:rPr>
              <w:t xml:space="preserve"> Ciudadano</w:t>
            </w:r>
          </w:p>
        </w:tc>
      </w:tr>
      <w:tr w:rsidR="001F3A25" w:rsidRPr="006751D8" w14:paraId="3D51EF6F" w14:textId="77777777" w:rsidTr="009401D5">
        <w:trPr>
          <w:trHeight w:val="265"/>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2495C50" w14:textId="77777777" w:rsidR="00B55325" w:rsidRPr="009F226B" w:rsidRDefault="00B55325">
            <w:pPr>
              <w:rPr>
                <w:rFonts w:ascii="Arial" w:hAnsi="Arial" w:cs="Arial"/>
                <w:b/>
                <w:bCs/>
              </w:rPr>
            </w:pPr>
            <w:r w:rsidRPr="009F226B">
              <w:rPr>
                <w:rFonts w:ascii="Arial" w:hAnsi="Arial" w:cs="Arial"/>
                <w:b/>
                <w:bCs/>
              </w:rPr>
              <w:t>Descripción:</w:t>
            </w:r>
          </w:p>
          <w:p w14:paraId="7F290C21" w14:textId="25DC2327" w:rsidR="009F226B" w:rsidRPr="009F226B" w:rsidRDefault="00B55325" w:rsidP="009F226B">
            <w:pPr>
              <w:rPr>
                <w:rFonts w:ascii="Arial" w:hAnsi="Arial" w:cs="Arial"/>
                <w:bCs/>
              </w:rPr>
            </w:pPr>
            <w:r w:rsidRPr="009F226B">
              <w:rPr>
                <w:rFonts w:ascii="Arial" w:hAnsi="Arial" w:cs="Arial"/>
                <w:bCs/>
              </w:rPr>
              <w:br/>
            </w:r>
            <w:r w:rsidR="009F226B" w:rsidRPr="009F226B">
              <w:rPr>
                <w:rFonts w:ascii="Arial" w:hAnsi="Arial" w:cs="Arial"/>
                <w:bCs/>
              </w:rPr>
              <w:t>El usuario ingresa a la aplicación y en el h</w:t>
            </w:r>
            <w:r w:rsidR="009F226B">
              <w:rPr>
                <w:rFonts w:ascii="Arial" w:hAnsi="Arial" w:cs="Arial"/>
                <w:bCs/>
              </w:rPr>
              <w:t>ome selecciona la opción Grooming</w:t>
            </w:r>
            <w:r w:rsidR="009F226B" w:rsidRPr="009F226B">
              <w:rPr>
                <w:rFonts w:ascii="Arial" w:hAnsi="Arial" w:cs="Arial"/>
                <w:bCs/>
              </w:rPr>
              <w:t>.</w:t>
            </w:r>
          </w:p>
          <w:p w14:paraId="64C35382" w14:textId="7FF1F885" w:rsidR="009F226B" w:rsidRPr="009F226B" w:rsidRDefault="009F226B" w:rsidP="009F226B">
            <w:pPr>
              <w:rPr>
                <w:rFonts w:ascii="Arial" w:hAnsi="Arial" w:cs="Arial"/>
                <w:bCs/>
              </w:rPr>
            </w:pPr>
            <w:r w:rsidRPr="009F226B">
              <w:rPr>
                <w:rFonts w:ascii="Arial" w:hAnsi="Arial" w:cs="Arial"/>
                <w:bCs/>
              </w:rPr>
              <w:t>Una vez el usuario haya seleccionado esta opción puede consultar la información actualizada que publica el programa</w:t>
            </w:r>
            <w:r>
              <w:rPr>
                <w:rFonts w:ascii="Arial" w:hAnsi="Arial" w:cs="Arial"/>
                <w:bCs/>
              </w:rPr>
              <w:t xml:space="preserve"> En TIC Confío acerca de Grooming</w:t>
            </w:r>
            <w:r w:rsidRPr="009F226B">
              <w:rPr>
                <w:rFonts w:ascii="Arial" w:hAnsi="Arial" w:cs="Arial"/>
                <w:bCs/>
              </w:rPr>
              <w:t>.</w:t>
            </w:r>
          </w:p>
          <w:p w14:paraId="34679671" w14:textId="77777777" w:rsidR="009F226B" w:rsidRPr="009F226B" w:rsidRDefault="009F226B" w:rsidP="009F226B">
            <w:pPr>
              <w:rPr>
                <w:rFonts w:ascii="Arial" w:hAnsi="Arial" w:cs="Arial"/>
                <w:bCs/>
              </w:rPr>
            </w:pPr>
            <w:r w:rsidRPr="009F226B">
              <w:rPr>
                <w:rFonts w:ascii="Arial" w:hAnsi="Arial" w:cs="Arial"/>
                <w:bCs/>
              </w:rPr>
              <w:br/>
              <w:t>El contenido de la página debe incluir:</w:t>
            </w:r>
          </w:p>
          <w:p w14:paraId="05033C54" w14:textId="0D7081CF" w:rsidR="009F226B" w:rsidRPr="009F226B" w:rsidRDefault="009F226B" w:rsidP="009F226B">
            <w:pPr>
              <w:rPr>
                <w:rFonts w:ascii="Arial" w:hAnsi="Arial" w:cs="Arial"/>
                <w:bCs/>
              </w:rPr>
            </w:pPr>
            <w:r w:rsidRPr="009F226B">
              <w:rPr>
                <w:rFonts w:ascii="Arial" w:hAnsi="Arial" w:cs="Arial"/>
                <w:bCs/>
              </w:rPr>
              <w:br/>
              <w:t xml:space="preserve">- Imagen representativa de la temática </w:t>
            </w:r>
            <w:r w:rsidR="006F140E">
              <w:rPr>
                <w:rFonts w:ascii="Arial" w:hAnsi="Arial" w:cs="Arial"/>
                <w:bCs/>
              </w:rPr>
              <w:t>Grooming</w:t>
            </w:r>
            <w:r w:rsidRPr="009F226B">
              <w:rPr>
                <w:rFonts w:ascii="Arial" w:hAnsi="Arial" w:cs="Arial"/>
                <w:bCs/>
              </w:rPr>
              <w:t>.</w:t>
            </w:r>
            <w:r w:rsidRPr="009F226B">
              <w:rPr>
                <w:rFonts w:ascii="Arial" w:hAnsi="Arial" w:cs="Arial"/>
                <w:bCs/>
              </w:rPr>
              <w:br/>
              <w:t xml:space="preserve">- Texto con la definición de la temática consultada. </w:t>
            </w:r>
          </w:p>
          <w:p w14:paraId="215B0EC2" w14:textId="6C8E0D11" w:rsidR="009401D5" w:rsidRPr="009F226B" w:rsidRDefault="009F226B">
            <w:pPr>
              <w:rPr>
                <w:rFonts w:ascii="Arial" w:hAnsi="Arial" w:cs="Arial"/>
                <w:bCs/>
              </w:rPr>
            </w:pPr>
            <w:r w:rsidRPr="009F226B">
              <w:rPr>
                <w:rFonts w:ascii="Arial" w:hAnsi="Arial" w:cs="Arial"/>
                <w:bCs/>
              </w:rPr>
              <w:t>- Contenido dinámico actualizable con las últimas publicaciones que realiza el programa</w:t>
            </w:r>
            <w:r w:rsidR="006F140E">
              <w:rPr>
                <w:rFonts w:ascii="Arial" w:hAnsi="Arial" w:cs="Arial"/>
                <w:bCs/>
              </w:rPr>
              <w:t xml:space="preserve"> En TIC Confío acerca de Grooming</w:t>
            </w:r>
            <w:r w:rsidRPr="009F226B">
              <w:rPr>
                <w:rFonts w:ascii="Arial" w:hAnsi="Arial" w:cs="Arial"/>
                <w:bCs/>
              </w:rPr>
              <w:t>.</w:t>
            </w:r>
          </w:p>
        </w:tc>
      </w:tr>
      <w:tr w:rsidR="001F3A25" w:rsidRPr="006751D8" w14:paraId="490CEF06" w14:textId="77777777" w:rsidTr="00B55325">
        <w:trPr>
          <w:trHeight w:val="4455"/>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F2BB5DE" w14:textId="77777777" w:rsidR="00B55325" w:rsidRPr="006F140E" w:rsidRDefault="00B55325">
            <w:pPr>
              <w:rPr>
                <w:rFonts w:ascii="Arial" w:hAnsi="Arial" w:cs="Arial"/>
                <w:b/>
                <w:bCs/>
              </w:rPr>
            </w:pPr>
            <w:r w:rsidRPr="006F140E">
              <w:rPr>
                <w:rFonts w:ascii="Arial" w:hAnsi="Arial" w:cs="Arial"/>
                <w:b/>
                <w:bCs/>
              </w:rPr>
              <w:lastRenderedPageBreak/>
              <w:t>Cómo Probar:</w:t>
            </w:r>
          </w:p>
          <w:p w14:paraId="0B5B4FB1" w14:textId="173F257E" w:rsidR="006F140E" w:rsidRPr="006F140E" w:rsidRDefault="00B55325">
            <w:pPr>
              <w:rPr>
                <w:rFonts w:ascii="Arial" w:hAnsi="Arial" w:cs="Arial"/>
                <w:bCs/>
              </w:rPr>
            </w:pPr>
            <w:r w:rsidRPr="006F140E">
              <w:rPr>
                <w:rFonts w:ascii="Arial" w:hAnsi="Arial" w:cs="Arial"/>
                <w:bCs/>
              </w:rPr>
              <w:br/>
              <w:t>- Como ciudadano consultar la opción Grooming del menú principal de la aplicación En TIC Confío, y verificar que la aplicación direcciona al usuario a una pantalla en la que se muestra toda la información acerca de la temática seleccionada.</w:t>
            </w:r>
            <w:r w:rsidRPr="006F140E">
              <w:rPr>
                <w:rFonts w:ascii="Arial" w:hAnsi="Arial" w:cs="Arial"/>
                <w:bCs/>
              </w:rPr>
              <w:br/>
              <w:t>- Como entidad, publicar contenido dirigido a la temática Grooming en la aplicación móvil En TIC Confío y verificar que la información se actualiza y se muestra de manera correcta en dicha aplicación.</w:t>
            </w:r>
            <w:r w:rsidRPr="006F140E">
              <w:rPr>
                <w:rFonts w:ascii="Arial" w:hAnsi="Arial" w:cs="Arial"/>
                <w:bCs/>
              </w:rPr>
              <w:br/>
              <w:t>- Como ciudadano consultar el contenido de la temática Grooming y verificar que los artículos se pueden compartir a través de Facebook.</w:t>
            </w:r>
            <w:r w:rsidRPr="006F140E">
              <w:rPr>
                <w:rFonts w:ascii="Arial" w:hAnsi="Arial" w:cs="Arial"/>
                <w:bCs/>
              </w:rPr>
              <w:br/>
              <w:t>- Como ciudadano consultar el contenido de la temática Grooming y verificar que los artículos se pueden compartir a través de Twitter.</w:t>
            </w:r>
            <w:r w:rsidRPr="006F140E">
              <w:rPr>
                <w:rFonts w:ascii="Arial" w:hAnsi="Arial" w:cs="Arial"/>
                <w:bCs/>
              </w:rPr>
              <w:br/>
              <w:t xml:space="preserve">- Como entidad publicar links a videos de </w:t>
            </w:r>
            <w:r w:rsidR="00106A75" w:rsidRPr="006F140E">
              <w:rPr>
                <w:rFonts w:ascii="Arial" w:hAnsi="Arial" w:cs="Arial"/>
                <w:bCs/>
              </w:rPr>
              <w:t>YouTube</w:t>
            </w:r>
            <w:r w:rsidRPr="006F140E">
              <w:rPr>
                <w:rFonts w:ascii="Arial" w:hAnsi="Arial" w:cs="Arial"/>
                <w:bCs/>
              </w:rPr>
              <w:t xml:space="preserve"> referentes a la temática Grooming y verificar que dichos videos se muestran correctamente en la aplicación.</w:t>
            </w:r>
          </w:p>
        </w:tc>
      </w:tr>
    </w:tbl>
    <w:p w14:paraId="1EB81485" w14:textId="6151BD99" w:rsidR="00B54A37" w:rsidRPr="006751D8" w:rsidRDefault="00B54A37">
      <w:pPr>
        <w:rPr>
          <w:rFonts w:ascii="Arial" w:eastAsiaTheme="majorEastAsia" w:hAnsi="Arial" w:cs="Arial"/>
          <w:b/>
          <w:caps/>
          <w:szCs w:val="28"/>
          <w:highlight w:val="yellow"/>
          <w:lang w:val="es-ES" w:eastAsia="en-US"/>
        </w:rPr>
      </w:pPr>
    </w:p>
    <w:p w14:paraId="50962255" w14:textId="4CBFA8A8" w:rsidR="00C422BA" w:rsidRPr="006751D8" w:rsidRDefault="00C422BA">
      <w:pPr>
        <w:rPr>
          <w:rFonts w:ascii="Arial" w:eastAsiaTheme="majorEastAsia" w:hAnsi="Arial" w:cstheme="majorBidi"/>
          <w:b/>
          <w:bCs/>
          <w:caps/>
          <w:szCs w:val="28"/>
          <w:highlight w:val="yellow"/>
          <w:lang w:val="es-ES" w:eastAsia="en-US"/>
        </w:rPr>
      </w:pPr>
    </w:p>
    <w:p w14:paraId="14769699" w14:textId="0336C5D5" w:rsidR="00C422BA" w:rsidRPr="006F140E" w:rsidRDefault="009F6239" w:rsidP="007C28D5">
      <w:pPr>
        <w:pStyle w:val="GELTtulo2"/>
        <w:numPr>
          <w:ilvl w:val="1"/>
          <w:numId w:val="16"/>
        </w:numPr>
        <w:rPr>
          <w:color w:val="auto"/>
        </w:rPr>
      </w:pPr>
      <w:bookmarkStart w:id="341" w:name="_Toc370119438"/>
      <w:r w:rsidRPr="006F140E">
        <w:rPr>
          <w:caps w:val="0"/>
          <w:color w:val="auto"/>
        </w:rPr>
        <w:t>CONSULTAR OPCIÓN DE SEXTING</w:t>
      </w:r>
      <w:bookmarkEnd w:id="341"/>
    </w:p>
    <w:tbl>
      <w:tblPr>
        <w:tblW w:w="0" w:type="auto"/>
        <w:tblCellSpacing w:w="0" w:type="dxa"/>
        <w:tblCellMar>
          <w:left w:w="0" w:type="dxa"/>
          <w:right w:w="0" w:type="dxa"/>
        </w:tblCellMar>
        <w:tblLook w:val="04A0" w:firstRow="1" w:lastRow="0" w:firstColumn="1" w:lastColumn="0" w:noHBand="0" w:noVBand="1"/>
      </w:tblPr>
      <w:tblGrid>
        <w:gridCol w:w="2929"/>
        <w:gridCol w:w="6021"/>
      </w:tblGrid>
      <w:tr w:rsidR="001F3A25" w:rsidRPr="006F140E" w14:paraId="4FDA056B" w14:textId="77777777" w:rsidTr="006F140E">
        <w:trPr>
          <w:trHeight w:val="330"/>
          <w:tblCellSpacing w:w="0"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0" w:type="dxa"/>
              <w:left w:w="45" w:type="dxa"/>
              <w:bottom w:w="0" w:type="dxa"/>
              <w:right w:w="45" w:type="dxa"/>
            </w:tcMar>
            <w:hideMark/>
          </w:tcPr>
          <w:p w14:paraId="11C50EEB" w14:textId="0F6A6239" w:rsidR="00754085" w:rsidRPr="006F140E" w:rsidRDefault="00754085" w:rsidP="006F140E">
            <w:pPr>
              <w:rPr>
                <w:rFonts w:ascii="Arial" w:hAnsi="Arial" w:cs="Arial"/>
                <w:b/>
                <w:bCs/>
              </w:rPr>
            </w:pPr>
            <w:r w:rsidRPr="006F140E">
              <w:rPr>
                <w:rFonts w:ascii="Arial" w:hAnsi="Arial" w:cs="Arial"/>
                <w:b/>
                <w:bCs/>
              </w:rPr>
              <w:t xml:space="preserve">CONSULTAR OPCIÓN DE </w:t>
            </w:r>
            <w:r w:rsidR="006F140E">
              <w:rPr>
                <w:rFonts w:ascii="Arial" w:hAnsi="Arial" w:cs="Arial"/>
                <w:b/>
                <w:bCs/>
              </w:rPr>
              <w:t>SEXTING</w:t>
            </w:r>
          </w:p>
        </w:tc>
      </w:tr>
      <w:tr w:rsidR="001F3A25" w:rsidRPr="006F140E" w14:paraId="5E22E435" w14:textId="77777777" w:rsidTr="006F140E">
        <w:trPr>
          <w:trHeight w:val="33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hideMark/>
          </w:tcPr>
          <w:p w14:paraId="7A0EAE9D" w14:textId="6B478466" w:rsidR="00754085" w:rsidRPr="006F140E" w:rsidRDefault="00754085" w:rsidP="00754085">
            <w:pPr>
              <w:rPr>
                <w:rFonts w:ascii="Arial" w:hAnsi="Arial" w:cs="Arial"/>
                <w:bCs/>
              </w:rPr>
            </w:pPr>
            <w:r w:rsidRPr="006F140E">
              <w:rPr>
                <w:rFonts w:ascii="Arial" w:hAnsi="Arial" w:cs="Arial"/>
                <w:b/>
                <w:bCs/>
              </w:rPr>
              <w:t>NHU:</w:t>
            </w:r>
            <w:r w:rsidRPr="006F140E">
              <w:rPr>
                <w:rFonts w:ascii="Arial" w:hAnsi="Arial" w:cs="Arial"/>
                <w:bCs/>
              </w:rPr>
              <w:t xml:space="preserve"> 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hideMark/>
          </w:tcPr>
          <w:p w14:paraId="204DA796" w14:textId="26CE8CC4" w:rsidR="00754085" w:rsidRPr="006F140E" w:rsidRDefault="00754085" w:rsidP="00754085">
            <w:pPr>
              <w:rPr>
                <w:rFonts w:ascii="Arial" w:hAnsi="Arial" w:cs="Arial"/>
                <w:bCs/>
              </w:rPr>
            </w:pPr>
            <w:r w:rsidRPr="006F140E">
              <w:rPr>
                <w:rFonts w:ascii="Arial" w:hAnsi="Arial" w:cs="Arial"/>
                <w:b/>
                <w:bCs/>
              </w:rPr>
              <w:t>Usuario:</w:t>
            </w:r>
            <w:r w:rsidRPr="006F140E">
              <w:rPr>
                <w:rFonts w:ascii="Arial" w:hAnsi="Arial" w:cs="Arial"/>
                <w:bCs/>
              </w:rPr>
              <w:t xml:space="preserve"> Ciudadano</w:t>
            </w:r>
          </w:p>
        </w:tc>
      </w:tr>
      <w:tr w:rsidR="001F3A25" w:rsidRPr="006751D8" w14:paraId="4FAA0B31" w14:textId="77777777" w:rsidTr="006F140E">
        <w:trPr>
          <w:trHeight w:val="2965"/>
          <w:tblCellSpacing w:w="0"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hideMark/>
          </w:tcPr>
          <w:p w14:paraId="5CFAFE7D" w14:textId="77777777" w:rsidR="00754085" w:rsidRPr="006F140E" w:rsidRDefault="00754085">
            <w:pPr>
              <w:rPr>
                <w:rFonts w:ascii="Arial" w:hAnsi="Arial" w:cs="Arial"/>
                <w:b/>
                <w:bCs/>
              </w:rPr>
            </w:pPr>
            <w:r w:rsidRPr="006F140E">
              <w:rPr>
                <w:rFonts w:ascii="Arial" w:hAnsi="Arial" w:cs="Arial"/>
                <w:b/>
                <w:bCs/>
              </w:rPr>
              <w:t>Descripción:</w:t>
            </w:r>
          </w:p>
          <w:p w14:paraId="05BA91DC" w14:textId="77777777" w:rsidR="006F140E" w:rsidRPr="006F140E" w:rsidRDefault="006F140E">
            <w:pPr>
              <w:rPr>
                <w:rFonts w:ascii="Arial" w:hAnsi="Arial" w:cs="Arial"/>
                <w:b/>
                <w:bCs/>
              </w:rPr>
            </w:pPr>
          </w:p>
          <w:p w14:paraId="2882EB2A" w14:textId="2FA93B31" w:rsidR="006F140E" w:rsidRPr="006F140E" w:rsidRDefault="006F140E" w:rsidP="006F140E">
            <w:pPr>
              <w:jc w:val="both"/>
              <w:rPr>
                <w:rFonts w:ascii="Arial" w:hAnsi="Arial" w:cs="Arial"/>
                <w:bCs/>
              </w:rPr>
            </w:pPr>
            <w:r w:rsidRPr="006F140E">
              <w:rPr>
                <w:rFonts w:ascii="Arial" w:hAnsi="Arial" w:cs="Arial"/>
                <w:bCs/>
              </w:rPr>
              <w:t>El usuario ingresa a la aplicación y en el home selecciona la opción Sexting.</w:t>
            </w:r>
          </w:p>
          <w:p w14:paraId="4184635A" w14:textId="3F3C60E1" w:rsidR="006F140E" w:rsidRPr="006F140E" w:rsidRDefault="006F140E" w:rsidP="006F140E">
            <w:pPr>
              <w:rPr>
                <w:rFonts w:ascii="Arial" w:hAnsi="Arial" w:cs="Arial"/>
                <w:bCs/>
              </w:rPr>
            </w:pPr>
            <w:r w:rsidRPr="006F140E">
              <w:rPr>
                <w:rFonts w:ascii="Arial" w:hAnsi="Arial" w:cs="Arial"/>
                <w:bCs/>
              </w:rPr>
              <w:t>Una vez el usuario haya seleccionado esta opción puede consultar la información actualizada que publica el programa En TIC Confío acerca de Sexting.</w:t>
            </w:r>
          </w:p>
          <w:p w14:paraId="0EE45D46" w14:textId="77777777" w:rsidR="006F140E" w:rsidRPr="006F140E" w:rsidRDefault="006F140E" w:rsidP="006F140E">
            <w:pPr>
              <w:rPr>
                <w:rFonts w:ascii="Arial" w:hAnsi="Arial" w:cs="Arial"/>
                <w:bCs/>
              </w:rPr>
            </w:pPr>
            <w:r w:rsidRPr="006F140E">
              <w:rPr>
                <w:rFonts w:ascii="Arial" w:hAnsi="Arial" w:cs="Arial"/>
                <w:bCs/>
              </w:rPr>
              <w:br/>
              <w:t>El contenido de la página debe incluir:</w:t>
            </w:r>
          </w:p>
          <w:p w14:paraId="69DAF748" w14:textId="68287B47" w:rsidR="006F140E" w:rsidRPr="006F140E" w:rsidRDefault="006F140E" w:rsidP="006F140E">
            <w:pPr>
              <w:rPr>
                <w:rFonts w:ascii="Arial" w:hAnsi="Arial" w:cs="Arial"/>
                <w:bCs/>
              </w:rPr>
            </w:pPr>
            <w:r w:rsidRPr="006F140E">
              <w:rPr>
                <w:rFonts w:ascii="Arial" w:hAnsi="Arial" w:cs="Arial"/>
                <w:bCs/>
              </w:rPr>
              <w:br/>
              <w:t>- Imagen representativa de la temática Sexting.</w:t>
            </w:r>
            <w:r w:rsidRPr="006F140E">
              <w:rPr>
                <w:rFonts w:ascii="Arial" w:hAnsi="Arial" w:cs="Arial"/>
                <w:bCs/>
              </w:rPr>
              <w:br/>
              <w:t xml:space="preserve">- Texto con la definición de la temática consultada. </w:t>
            </w:r>
          </w:p>
          <w:p w14:paraId="7B99A05D" w14:textId="0AE9D5BE" w:rsidR="00A653D2" w:rsidRPr="006F140E" w:rsidRDefault="006F140E" w:rsidP="006F140E">
            <w:pPr>
              <w:rPr>
                <w:rFonts w:ascii="Arial" w:hAnsi="Arial" w:cs="Arial"/>
                <w:bCs/>
              </w:rPr>
            </w:pPr>
            <w:r w:rsidRPr="006F140E">
              <w:rPr>
                <w:rFonts w:ascii="Arial" w:hAnsi="Arial" w:cs="Arial"/>
                <w:bCs/>
              </w:rPr>
              <w:t>- Contenido dinámico actualizable con las últimas publicaciones que realiza el programa En TIC Confío acerca de Sexting.</w:t>
            </w:r>
          </w:p>
        </w:tc>
      </w:tr>
      <w:tr w:rsidR="001F3A25" w:rsidRPr="006751D8" w14:paraId="3D544A63" w14:textId="77777777" w:rsidTr="00754085">
        <w:trPr>
          <w:trHeight w:val="4353"/>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4D82B938" w14:textId="77777777" w:rsidR="00754085" w:rsidRPr="006F140E" w:rsidRDefault="00754085" w:rsidP="00754085">
            <w:pPr>
              <w:tabs>
                <w:tab w:val="left" w:pos="6360"/>
              </w:tabs>
              <w:rPr>
                <w:rFonts w:ascii="Arial" w:hAnsi="Arial" w:cs="Arial"/>
                <w:b/>
                <w:bCs/>
              </w:rPr>
            </w:pPr>
            <w:r w:rsidRPr="006F140E">
              <w:rPr>
                <w:rFonts w:ascii="Arial" w:hAnsi="Arial" w:cs="Arial"/>
                <w:b/>
                <w:bCs/>
              </w:rPr>
              <w:lastRenderedPageBreak/>
              <w:t>Cómo Probar:</w:t>
            </w:r>
            <w:r w:rsidRPr="006F140E">
              <w:rPr>
                <w:rFonts w:ascii="Arial" w:hAnsi="Arial" w:cs="Arial"/>
                <w:b/>
                <w:bCs/>
              </w:rPr>
              <w:tab/>
            </w:r>
          </w:p>
          <w:p w14:paraId="20AB13A3" w14:textId="77777777" w:rsidR="006F140E" w:rsidRDefault="00754085" w:rsidP="006F140E">
            <w:pPr>
              <w:tabs>
                <w:tab w:val="left" w:pos="6360"/>
              </w:tabs>
              <w:jc w:val="both"/>
              <w:rPr>
                <w:rFonts w:ascii="Arial" w:hAnsi="Arial" w:cs="Arial"/>
                <w:bCs/>
              </w:rPr>
            </w:pPr>
            <w:r w:rsidRPr="006F140E">
              <w:rPr>
                <w:rFonts w:ascii="Arial" w:hAnsi="Arial" w:cs="Arial"/>
                <w:bCs/>
              </w:rPr>
              <w:br/>
              <w:t>- Como ciudadano consultar la opción Ciberdependencia del menú principal de la aplicación En TIC Confío, y verificar que la aplicación direcciona al usuario a una pantalla en la que se muestra toda la información acerca de la temática seleccionada.</w:t>
            </w:r>
            <w:r w:rsidRPr="006F140E">
              <w:rPr>
                <w:rFonts w:ascii="Arial" w:hAnsi="Arial" w:cs="Arial"/>
                <w:bCs/>
              </w:rPr>
              <w:br/>
            </w:r>
          </w:p>
          <w:p w14:paraId="42EFCF21" w14:textId="5E1D19AC" w:rsidR="006F140E" w:rsidRDefault="00754085" w:rsidP="006F140E">
            <w:pPr>
              <w:tabs>
                <w:tab w:val="left" w:pos="6360"/>
              </w:tabs>
              <w:jc w:val="both"/>
              <w:rPr>
                <w:rFonts w:ascii="Arial" w:hAnsi="Arial" w:cs="Arial"/>
                <w:bCs/>
              </w:rPr>
            </w:pPr>
            <w:r w:rsidRPr="006F140E">
              <w:rPr>
                <w:rFonts w:ascii="Arial" w:hAnsi="Arial" w:cs="Arial"/>
                <w:bCs/>
              </w:rPr>
              <w:t>- Como entidad, publicar contenido dirigido a la temática Ciberdependencia en la aplicación móvil En TIC Confío y verificar que la información se actualiza y se muestra de manera correcta en dicha aplicación.</w:t>
            </w:r>
          </w:p>
          <w:p w14:paraId="1D6EC3F0" w14:textId="77777777" w:rsidR="006F140E" w:rsidRDefault="00754085" w:rsidP="006F140E">
            <w:pPr>
              <w:tabs>
                <w:tab w:val="left" w:pos="6360"/>
              </w:tabs>
              <w:jc w:val="both"/>
              <w:rPr>
                <w:rFonts w:ascii="Arial" w:hAnsi="Arial" w:cs="Arial"/>
                <w:bCs/>
              </w:rPr>
            </w:pPr>
            <w:r w:rsidRPr="006F140E">
              <w:rPr>
                <w:rFonts w:ascii="Arial" w:hAnsi="Arial" w:cs="Arial"/>
                <w:bCs/>
              </w:rPr>
              <w:br/>
              <w:t>- Como ciudadano consultar el contenido de la temática Ciberdependencia y verificar que los artículos se pueden compartir a través de Facebook.</w:t>
            </w:r>
            <w:r w:rsidRPr="006F140E">
              <w:rPr>
                <w:rFonts w:ascii="Arial" w:hAnsi="Arial" w:cs="Arial"/>
                <w:bCs/>
              </w:rPr>
              <w:br/>
            </w:r>
          </w:p>
          <w:p w14:paraId="152EDAB9" w14:textId="77777777" w:rsidR="006F140E" w:rsidRDefault="00754085" w:rsidP="006F140E">
            <w:pPr>
              <w:tabs>
                <w:tab w:val="left" w:pos="6360"/>
              </w:tabs>
              <w:jc w:val="both"/>
              <w:rPr>
                <w:rFonts w:ascii="Arial" w:hAnsi="Arial" w:cs="Arial"/>
                <w:bCs/>
              </w:rPr>
            </w:pPr>
            <w:r w:rsidRPr="006F140E">
              <w:rPr>
                <w:rFonts w:ascii="Arial" w:hAnsi="Arial" w:cs="Arial"/>
                <w:bCs/>
              </w:rPr>
              <w:t>- Como ciudadano consultar el contenido de la temática Ciberdependencia y verificar que los artículos se pueden compartir a través de Twitter.</w:t>
            </w:r>
            <w:r w:rsidRPr="006F140E">
              <w:rPr>
                <w:rFonts w:ascii="Arial" w:hAnsi="Arial" w:cs="Arial"/>
                <w:bCs/>
              </w:rPr>
              <w:br/>
            </w:r>
          </w:p>
          <w:p w14:paraId="497C36EF" w14:textId="5B0EC96A" w:rsidR="00754085" w:rsidRPr="006F140E" w:rsidRDefault="00754085" w:rsidP="006F140E">
            <w:pPr>
              <w:tabs>
                <w:tab w:val="left" w:pos="6360"/>
              </w:tabs>
              <w:jc w:val="both"/>
              <w:rPr>
                <w:rFonts w:ascii="Arial" w:hAnsi="Arial" w:cs="Arial"/>
                <w:bCs/>
              </w:rPr>
            </w:pPr>
            <w:r w:rsidRPr="006F140E">
              <w:rPr>
                <w:rFonts w:ascii="Arial" w:hAnsi="Arial" w:cs="Arial"/>
                <w:bCs/>
              </w:rPr>
              <w:t xml:space="preserve">- Como entidad publicar links a videos de </w:t>
            </w:r>
            <w:r w:rsidR="00106A75" w:rsidRPr="006F140E">
              <w:rPr>
                <w:rFonts w:ascii="Arial" w:hAnsi="Arial" w:cs="Arial"/>
                <w:bCs/>
              </w:rPr>
              <w:t>YouTube</w:t>
            </w:r>
            <w:r w:rsidRPr="006F140E">
              <w:rPr>
                <w:rFonts w:ascii="Arial" w:hAnsi="Arial" w:cs="Arial"/>
                <w:bCs/>
              </w:rPr>
              <w:t xml:space="preserve"> referentes a la temática Ciberdependencia y verificar que dichos videos se muestran correctamente en la aplicación.</w:t>
            </w:r>
          </w:p>
        </w:tc>
      </w:tr>
    </w:tbl>
    <w:p w14:paraId="6A0A7DFE" w14:textId="77777777" w:rsidR="00754085" w:rsidRPr="006751D8" w:rsidRDefault="00754085" w:rsidP="00DB378A">
      <w:pPr>
        <w:pStyle w:val="GELParrafo"/>
        <w:rPr>
          <w:highlight w:val="yellow"/>
          <w:lang w:val="es-CO"/>
        </w:rPr>
      </w:pPr>
    </w:p>
    <w:p w14:paraId="35D8194B" w14:textId="0E221B3D" w:rsidR="00A653D2" w:rsidRPr="00CE6C96" w:rsidRDefault="00A653D2" w:rsidP="007C28D5">
      <w:pPr>
        <w:pStyle w:val="GELTtulo2"/>
        <w:numPr>
          <w:ilvl w:val="1"/>
          <w:numId w:val="16"/>
        </w:numPr>
        <w:rPr>
          <w:color w:val="auto"/>
        </w:rPr>
      </w:pPr>
      <w:bookmarkStart w:id="342" w:name="_Toc370119439"/>
      <w:r w:rsidRPr="00CE6C96">
        <w:rPr>
          <w:color w:val="auto"/>
        </w:rPr>
        <w:t>CONSULTAR OPCIÓN DE CIBERACOSO</w:t>
      </w:r>
      <w:bookmarkEnd w:id="342"/>
    </w:p>
    <w:tbl>
      <w:tblPr>
        <w:tblW w:w="8953" w:type="dxa"/>
        <w:tblCellSpacing w:w="0" w:type="dxa"/>
        <w:tblCellMar>
          <w:left w:w="0" w:type="dxa"/>
          <w:right w:w="0" w:type="dxa"/>
        </w:tblCellMar>
        <w:tblLook w:val="04A0" w:firstRow="1" w:lastRow="0" w:firstColumn="1" w:lastColumn="0" w:noHBand="0" w:noVBand="1"/>
      </w:tblPr>
      <w:tblGrid>
        <w:gridCol w:w="2865"/>
        <w:gridCol w:w="6088"/>
      </w:tblGrid>
      <w:tr w:rsidR="001F3A25" w:rsidRPr="00CE6C96" w14:paraId="6D8E6FB1" w14:textId="77777777" w:rsidTr="00D64701">
        <w:trPr>
          <w:trHeight w:val="330"/>
          <w:tblCellSpacing w:w="0"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B3B3B3"/>
            <w:noWrap/>
            <w:tcMar>
              <w:top w:w="0" w:type="dxa"/>
              <w:left w:w="45" w:type="dxa"/>
              <w:bottom w:w="0" w:type="dxa"/>
              <w:right w:w="45" w:type="dxa"/>
            </w:tcMar>
            <w:hideMark/>
          </w:tcPr>
          <w:p w14:paraId="34FD1EAC" w14:textId="77777777" w:rsidR="00754085" w:rsidRPr="00CE6C96" w:rsidRDefault="00754085">
            <w:pPr>
              <w:rPr>
                <w:rFonts w:ascii="Arial" w:hAnsi="Arial" w:cs="Arial"/>
                <w:b/>
                <w:bCs/>
              </w:rPr>
            </w:pPr>
            <w:r w:rsidRPr="00CE6C96">
              <w:rPr>
                <w:rFonts w:ascii="Arial" w:hAnsi="Arial" w:cs="Arial"/>
                <w:b/>
                <w:bCs/>
              </w:rPr>
              <w:t>CONSULTAR OPCIÓN DE CIBERACOSO</w:t>
            </w:r>
          </w:p>
        </w:tc>
      </w:tr>
      <w:tr w:rsidR="001F3A25" w:rsidRPr="00CE6C96" w14:paraId="094915FD" w14:textId="77777777" w:rsidTr="00D64701">
        <w:trPr>
          <w:trHeight w:val="218"/>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0C5FD6E2" w14:textId="7B0C91A3" w:rsidR="00754085" w:rsidRPr="00CE6C96" w:rsidRDefault="00754085" w:rsidP="00754085">
            <w:pPr>
              <w:rPr>
                <w:rFonts w:ascii="Arial" w:hAnsi="Arial" w:cs="Arial"/>
                <w:bCs/>
              </w:rPr>
            </w:pPr>
            <w:r w:rsidRPr="00CE6C96">
              <w:rPr>
                <w:rFonts w:ascii="Arial" w:hAnsi="Arial" w:cs="Arial"/>
                <w:b/>
                <w:bCs/>
              </w:rPr>
              <w:t>NHU:</w:t>
            </w:r>
            <w:r w:rsidRPr="00CE6C96">
              <w:rPr>
                <w:rFonts w:ascii="Arial" w:hAnsi="Arial" w:cs="Arial"/>
                <w:bCs/>
              </w:rPr>
              <w:t xml:space="preserve"> 5.</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3C36010" w14:textId="187AF04C" w:rsidR="00754085" w:rsidRPr="00CE6C96" w:rsidRDefault="00754085" w:rsidP="00754085">
            <w:pPr>
              <w:rPr>
                <w:rFonts w:ascii="Arial" w:hAnsi="Arial" w:cs="Arial"/>
                <w:bCs/>
              </w:rPr>
            </w:pPr>
            <w:r w:rsidRPr="00CE6C96">
              <w:rPr>
                <w:rFonts w:ascii="Arial" w:hAnsi="Arial" w:cs="Arial"/>
                <w:b/>
                <w:bCs/>
              </w:rPr>
              <w:t>Usuario:</w:t>
            </w:r>
            <w:r w:rsidRPr="00CE6C96">
              <w:rPr>
                <w:rFonts w:ascii="Arial" w:hAnsi="Arial" w:cs="Arial"/>
                <w:bCs/>
              </w:rPr>
              <w:t xml:space="preserve"> Ciudadano</w:t>
            </w:r>
          </w:p>
        </w:tc>
      </w:tr>
      <w:tr w:rsidR="001F3A25" w:rsidRPr="006751D8" w14:paraId="6BBA5619" w14:textId="77777777" w:rsidTr="00D64701">
        <w:trPr>
          <w:trHeight w:val="2830"/>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3F614B0F" w14:textId="77777777" w:rsidR="00754085" w:rsidRPr="00CE6C96" w:rsidRDefault="00754085">
            <w:pPr>
              <w:rPr>
                <w:rFonts w:ascii="Arial" w:hAnsi="Arial" w:cs="Arial"/>
                <w:b/>
                <w:bCs/>
              </w:rPr>
            </w:pPr>
            <w:r w:rsidRPr="00CE6C96">
              <w:rPr>
                <w:rFonts w:ascii="Arial" w:hAnsi="Arial" w:cs="Arial"/>
                <w:b/>
                <w:bCs/>
              </w:rPr>
              <w:t>Descripción:</w:t>
            </w:r>
          </w:p>
          <w:p w14:paraId="35735F84" w14:textId="6005F60F" w:rsidR="00CE6C96" w:rsidRPr="006F140E" w:rsidRDefault="00754085" w:rsidP="00CE6C96">
            <w:pPr>
              <w:jc w:val="both"/>
              <w:rPr>
                <w:rFonts w:ascii="Arial" w:hAnsi="Arial" w:cs="Arial"/>
                <w:bCs/>
              </w:rPr>
            </w:pPr>
            <w:r w:rsidRPr="00CE6C96">
              <w:rPr>
                <w:rFonts w:ascii="Arial" w:hAnsi="Arial" w:cs="Arial"/>
                <w:bCs/>
              </w:rPr>
              <w:br/>
            </w:r>
            <w:r w:rsidR="00CE6C96" w:rsidRPr="006F140E">
              <w:rPr>
                <w:rFonts w:ascii="Arial" w:hAnsi="Arial" w:cs="Arial"/>
                <w:bCs/>
              </w:rPr>
              <w:t xml:space="preserve">El usuario ingresa a la aplicación y en el home selecciona la opción </w:t>
            </w:r>
            <w:r w:rsidR="00CE6C96">
              <w:rPr>
                <w:rFonts w:ascii="Arial" w:hAnsi="Arial" w:cs="Arial"/>
                <w:bCs/>
              </w:rPr>
              <w:t>Ciberacoso</w:t>
            </w:r>
            <w:r w:rsidR="00CE6C96" w:rsidRPr="006F140E">
              <w:rPr>
                <w:rFonts w:ascii="Arial" w:hAnsi="Arial" w:cs="Arial"/>
                <w:bCs/>
              </w:rPr>
              <w:t>.</w:t>
            </w:r>
          </w:p>
          <w:p w14:paraId="262423E5" w14:textId="30CAA3B1" w:rsidR="00CE6C96" w:rsidRPr="006F140E" w:rsidRDefault="00CE6C96" w:rsidP="00CE6C96">
            <w:pPr>
              <w:rPr>
                <w:rFonts w:ascii="Arial" w:hAnsi="Arial" w:cs="Arial"/>
                <w:bCs/>
              </w:rPr>
            </w:pPr>
            <w:r w:rsidRPr="006F140E">
              <w:rPr>
                <w:rFonts w:ascii="Arial" w:hAnsi="Arial" w:cs="Arial"/>
                <w:bCs/>
              </w:rPr>
              <w:t xml:space="preserve">Una vez el usuario haya seleccionado esta opción puede consultar la información actualizada que publica el programa En TIC Confío acerca de </w:t>
            </w:r>
            <w:r>
              <w:rPr>
                <w:rFonts w:ascii="Arial" w:hAnsi="Arial" w:cs="Arial"/>
                <w:bCs/>
              </w:rPr>
              <w:t>Ciberacoso</w:t>
            </w:r>
            <w:r w:rsidRPr="006F140E">
              <w:rPr>
                <w:rFonts w:ascii="Arial" w:hAnsi="Arial" w:cs="Arial"/>
                <w:bCs/>
              </w:rPr>
              <w:t>.</w:t>
            </w:r>
          </w:p>
          <w:p w14:paraId="5381D2F8" w14:textId="77777777" w:rsidR="00CE6C96" w:rsidRPr="006F140E" w:rsidRDefault="00CE6C96" w:rsidP="00CE6C96">
            <w:pPr>
              <w:rPr>
                <w:rFonts w:ascii="Arial" w:hAnsi="Arial" w:cs="Arial"/>
                <w:bCs/>
              </w:rPr>
            </w:pPr>
            <w:r w:rsidRPr="006F140E">
              <w:rPr>
                <w:rFonts w:ascii="Arial" w:hAnsi="Arial" w:cs="Arial"/>
                <w:bCs/>
              </w:rPr>
              <w:br/>
              <w:t>El contenido de la página debe incluir:</w:t>
            </w:r>
          </w:p>
          <w:p w14:paraId="36875893" w14:textId="64A139B2" w:rsidR="00CE6C96" w:rsidRPr="006F140E" w:rsidRDefault="00CE6C96" w:rsidP="00CE6C96">
            <w:pPr>
              <w:rPr>
                <w:rFonts w:ascii="Arial" w:hAnsi="Arial" w:cs="Arial"/>
                <w:bCs/>
              </w:rPr>
            </w:pPr>
            <w:r w:rsidRPr="006F140E">
              <w:rPr>
                <w:rFonts w:ascii="Arial" w:hAnsi="Arial" w:cs="Arial"/>
                <w:bCs/>
              </w:rPr>
              <w:br/>
              <w:t xml:space="preserve">- Imagen representativa de la temática </w:t>
            </w:r>
            <w:r>
              <w:rPr>
                <w:rFonts w:ascii="Arial" w:hAnsi="Arial" w:cs="Arial"/>
                <w:bCs/>
              </w:rPr>
              <w:t>Ciberacoso</w:t>
            </w:r>
            <w:r w:rsidRPr="006F140E">
              <w:rPr>
                <w:rFonts w:ascii="Arial" w:hAnsi="Arial" w:cs="Arial"/>
                <w:bCs/>
              </w:rPr>
              <w:t>.</w:t>
            </w:r>
            <w:r w:rsidRPr="006F140E">
              <w:rPr>
                <w:rFonts w:ascii="Arial" w:hAnsi="Arial" w:cs="Arial"/>
                <w:bCs/>
              </w:rPr>
              <w:br/>
              <w:t xml:space="preserve">- Texto con la definición de la temática consultada. </w:t>
            </w:r>
          </w:p>
          <w:p w14:paraId="53DD4C06" w14:textId="57675AAE" w:rsidR="00754085" w:rsidRPr="00CE6C96" w:rsidRDefault="00CE6C96" w:rsidP="00CE6C96">
            <w:pPr>
              <w:rPr>
                <w:rFonts w:ascii="Arial" w:hAnsi="Arial" w:cs="Arial"/>
                <w:bCs/>
              </w:rPr>
            </w:pPr>
            <w:r w:rsidRPr="006F140E">
              <w:rPr>
                <w:rFonts w:ascii="Arial" w:hAnsi="Arial" w:cs="Arial"/>
                <w:bCs/>
              </w:rPr>
              <w:t xml:space="preserve">- Contenido dinámico actualizable con las últimas publicaciones que realiza el programa En TIC Confío acerca de </w:t>
            </w:r>
            <w:r>
              <w:rPr>
                <w:rFonts w:ascii="Arial" w:hAnsi="Arial" w:cs="Arial"/>
                <w:bCs/>
              </w:rPr>
              <w:t>Ciberacoso</w:t>
            </w:r>
            <w:r w:rsidRPr="006F140E">
              <w:rPr>
                <w:rFonts w:ascii="Arial" w:hAnsi="Arial" w:cs="Arial"/>
                <w:bCs/>
              </w:rPr>
              <w:t>.</w:t>
            </w:r>
          </w:p>
        </w:tc>
      </w:tr>
      <w:tr w:rsidR="001F3A25" w:rsidRPr="006751D8" w14:paraId="3A16D083" w14:textId="77777777" w:rsidTr="00D64701">
        <w:trPr>
          <w:trHeight w:val="4245"/>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EBEC669" w14:textId="77777777" w:rsidR="00754085" w:rsidRPr="00CE6C96" w:rsidRDefault="00754085">
            <w:pPr>
              <w:rPr>
                <w:rFonts w:ascii="Arial" w:hAnsi="Arial" w:cs="Arial"/>
                <w:b/>
                <w:bCs/>
              </w:rPr>
            </w:pPr>
            <w:r w:rsidRPr="00CE6C96">
              <w:rPr>
                <w:rFonts w:ascii="Arial" w:hAnsi="Arial" w:cs="Arial"/>
                <w:b/>
                <w:bCs/>
              </w:rPr>
              <w:lastRenderedPageBreak/>
              <w:t>Cómo Probar:</w:t>
            </w:r>
          </w:p>
          <w:p w14:paraId="2D199923" w14:textId="4C5C109E" w:rsidR="00754085" w:rsidRPr="00CE6C96" w:rsidRDefault="00754085">
            <w:pPr>
              <w:rPr>
                <w:rFonts w:ascii="Arial" w:hAnsi="Arial" w:cs="Arial"/>
                <w:bCs/>
              </w:rPr>
            </w:pPr>
            <w:r w:rsidRPr="00CE6C96">
              <w:rPr>
                <w:rFonts w:ascii="Arial" w:hAnsi="Arial" w:cs="Arial"/>
                <w:bCs/>
              </w:rPr>
              <w:br/>
              <w:t>- Como ciudadano consultar la opción Ciberacoso del menú principal de la aplicación En TIC Confío, y verificar que la aplicación direcciona al usuario a una pantalla en la que se muestra toda la información acerca de la temática seleccionada.</w:t>
            </w:r>
            <w:r w:rsidRPr="00CE6C96">
              <w:rPr>
                <w:rFonts w:ascii="Arial" w:hAnsi="Arial" w:cs="Arial"/>
                <w:bCs/>
              </w:rPr>
              <w:br/>
              <w:t>- Como entidad, publicar contenido dirigido a la temática Ciberacoso de la aplicación móvil En TIC Confío y verificar que la información se actualiza y se muestra de manera correcta en dicha aplicación.</w:t>
            </w:r>
            <w:r w:rsidRPr="00CE6C96">
              <w:rPr>
                <w:rFonts w:ascii="Arial" w:hAnsi="Arial" w:cs="Arial"/>
                <w:bCs/>
              </w:rPr>
              <w:br/>
              <w:t>- Como ciudadano consultar el contenido de la temática Ciberacoso y verificar que los artículos se pueden compartir a través de Facebook.</w:t>
            </w:r>
            <w:r w:rsidRPr="00CE6C96">
              <w:rPr>
                <w:rFonts w:ascii="Arial" w:hAnsi="Arial" w:cs="Arial"/>
                <w:bCs/>
              </w:rPr>
              <w:br/>
              <w:t>- Como ciudadano consultar el contenido de la temática Ciberacoso y verificar que los artículos se pueden compartir a través de Twitter.</w:t>
            </w:r>
            <w:r w:rsidRPr="00CE6C96">
              <w:rPr>
                <w:rFonts w:ascii="Arial" w:hAnsi="Arial" w:cs="Arial"/>
                <w:bCs/>
              </w:rPr>
              <w:br/>
              <w:t xml:space="preserve">- Como entidad publicar links a videos de </w:t>
            </w:r>
            <w:r w:rsidR="00106A75" w:rsidRPr="00CE6C96">
              <w:rPr>
                <w:rFonts w:ascii="Arial" w:hAnsi="Arial" w:cs="Arial"/>
                <w:bCs/>
              </w:rPr>
              <w:t>YouTube</w:t>
            </w:r>
            <w:r w:rsidRPr="00CE6C96">
              <w:rPr>
                <w:rFonts w:ascii="Arial" w:hAnsi="Arial" w:cs="Arial"/>
                <w:bCs/>
              </w:rPr>
              <w:t xml:space="preserve"> referentes a la temática Ciberacoso y verificar que dichos videos se muestran correctamente en la aplicación.</w:t>
            </w:r>
          </w:p>
          <w:p w14:paraId="6685E7B4" w14:textId="57CEA194" w:rsidR="00754085" w:rsidRPr="00CE6C96" w:rsidRDefault="00754085">
            <w:pPr>
              <w:rPr>
                <w:rFonts w:ascii="Arial" w:hAnsi="Arial" w:cs="Arial"/>
                <w:bCs/>
              </w:rPr>
            </w:pPr>
          </w:p>
        </w:tc>
      </w:tr>
    </w:tbl>
    <w:p w14:paraId="6167A67E" w14:textId="07D7BF5C" w:rsidR="00C422BA" w:rsidRPr="006751D8" w:rsidRDefault="00C422BA">
      <w:pPr>
        <w:rPr>
          <w:rFonts w:ascii="Arial" w:eastAsiaTheme="majorEastAsia" w:hAnsi="Arial" w:cstheme="majorBidi"/>
          <w:b/>
          <w:bCs/>
          <w:caps/>
          <w:szCs w:val="28"/>
          <w:highlight w:val="yellow"/>
          <w:lang w:val="es-ES" w:eastAsia="en-US"/>
        </w:rPr>
      </w:pPr>
    </w:p>
    <w:p w14:paraId="4D092FE0" w14:textId="10E2F934" w:rsidR="00C422BA" w:rsidRPr="006A155C" w:rsidRDefault="00C422BA" w:rsidP="007C28D5">
      <w:pPr>
        <w:pStyle w:val="GELTtulo2"/>
        <w:numPr>
          <w:ilvl w:val="1"/>
          <w:numId w:val="16"/>
        </w:numPr>
        <w:rPr>
          <w:color w:val="auto"/>
        </w:rPr>
      </w:pPr>
      <w:bookmarkStart w:id="343" w:name="_Toc370119440"/>
      <w:r w:rsidRPr="006A155C">
        <w:rPr>
          <w:color w:val="auto"/>
        </w:rPr>
        <w:t xml:space="preserve">CONSULTAR OPCIÓN DE </w:t>
      </w:r>
      <w:r w:rsidR="00CE6C96" w:rsidRPr="006A155C">
        <w:rPr>
          <w:color w:val="auto"/>
        </w:rPr>
        <w:t>FRAUDE ELECTRÓNICO</w:t>
      </w:r>
      <w:bookmarkEnd w:id="343"/>
    </w:p>
    <w:tbl>
      <w:tblPr>
        <w:tblW w:w="0" w:type="auto"/>
        <w:tblCellSpacing w:w="0" w:type="dxa"/>
        <w:tblCellMar>
          <w:left w:w="0" w:type="dxa"/>
          <w:right w:w="0" w:type="dxa"/>
        </w:tblCellMar>
        <w:tblLook w:val="04A0" w:firstRow="1" w:lastRow="0" w:firstColumn="1" w:lastColumn="0" w:noHBand="0" w:noVBand="1"/>
      </w:tblPr>
      <w:tblGrid>
        <w:gridCol w:w="2878"/>
        <w:gridCol w:w="6072"/>
      </w:tblGrid>
      <w:tr w:rsidR="001F3A25" w:rsidRPr="006A155C" w14:paraId="47BE1195" w14:textId="77777777" w:rsidTr="009E4014">
        <w:trPr>
          <w:trHeight w:val="330"/>
          <w:tblCellSpacing w:w="0"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B3B3B3"/>
            <w:noWrap/>
            <w:tcMar>
              <w:top w:w="0" w:type="dxa"/>
              <w:left w:w="45" w:type="dxa"/>
              <w:bottom w:w="0" w:type="dxa"/>
              <w:right w:w="45" w:type="dxa"/>
            </w:tcMar>
            <w:hideMark/>
          </w:tcPr>
          <w:p w14:paraId="53AA4FA3" w14:textId="177C0CA0" w:rsidR="00C422BA" w:rsidRPr="006A155C" w:rsidRDefault="00C422BA" w:rsidP="009E4014">
            <w:pPr>
              <w:pStyle w:val="GELParrafo"/>
              <w:rPr>
                <w:b/>
              </w:rPr>
            </w:pPr>
            <w:r w:rsidRPr="006A155C">
              <w:rPr>
                <w:rFonts w:cs="Arial"/>
                <w:b/>
                <w:bCs/>
              </w:rPr>
              <w:t xml:space="preserve">CONSULTAR OPCIÓN DE </w:t>
            </w:r>
            <w:r w:rsidR="00CE6C96" w:rsidRPr="006A155C">
              <w:rPr>
                <w:rFonts w:cs="Arial"/>
                <w:b/>
                <w:bCs/>
              </w:rPr>
              <w:t>FRAUDE ELECTRÓNICO</w:t>
            </w:r>
          </w:p>
        </w:tc>
      </w:tr>
      <w:tr w:rsidR="001F3A25" w:rsidRPr="006A155C" w14:paraId="75626D8A" w14:textId="77777777" w:rsidTr="009E4014">
        <w:trPr>
          <w:trHeight w:val="273"/>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1B55426" w14:textId="1C8ABB0B" w:rsidR="00C422BA" w:rsidRPr="006A155C" w:rsidRDefault="00C422BA" w:rsidP="009E4014">
            <w:pPr>
              <w:pStyle w:val="GELParrafo"/>
            </w:pPr>
            <w:r w:rsidRPr="006A155C">
              <w:rPr>
                <w:rFonts w:cs="Arial"/>
                <w:bCs/>
              </w:rPr>
              <w:t>NHU: 6.</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046A198A" w14:textId="77777777" w:rsidR="00C422BA" w:rsidRPr="006A155C" w:rsidRDefault="00C422BA" w:rsidP="009E4014">
            <w:pPr>
              <w:pStyle w:val="GELParrafo"/>
            </w:pPr>
            <w:r w:rsidRPr="006A155C">
              <w:t>Usuario: Ciudadano</w:t>
            </w:r>
          </w:p>
        </w:tc>
      </w:tr>
      <w:tr w:rsidR="001F3A25" w:rsidRPr="006751D8" w14:paraId="5D9D03F3" w14:textId="77777777" w:rsidTr="00C422BA">
        <w:trPr>
          <w:trHeight w:val="2229"/>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DE574D4" w14:textId="77777777" w:rsidR="00C422BA" w:rsidRPr="006A155C" w:rsidRDefault="00C422BA" w:rsidP="009E4014">
            <w:pPr>
              <w:rPr>
                <w:rFonts w:ascii="Arial" w:hAnsi="Arial" w:cs="Arial"/>
                <w:b/>
                <w:bCs/>
              </w:rPr>
            </w:pPr>
            <w:r w:rsidRPr="006A155C">
              <w:rPr>
                <w:rFonts w:ascii="Arial" w:hAnsi="Arial" w:cs="Arial"/>
                <w:b/>
                <w:bCs/>
              </w:rPr>
              <w:t>Descripción:</w:t>
            </w:r>
          </w:p>
          <w:p w14:paraId="79CC727D" w14:textId="47BB95B2" w:rsidR="00E13959" w:rsidRPr="006F140E" w:rsidRDefault="00C422BA" w:rsidP="00E13959">
            <w:pPr>
              <w:jc w:val="both"/>
              <w:rPr>
                <w:rFonts w:ascii="Arial" w:hAnsi="Arial" w:cs="Arial"/>
                <w:bCs/>
              </w:rPr>
            </w:pPr>
            <w:r w:rsidRPr="006A155C">
              <w:rPr>
                <w:rFonts w:ascii="Arial" w:hAnsi="Arial" w:cs="Arial"/>
                <w:bCs/>
              </w:rPr>
              <w:br/>
            </w:r>
            <w:r w:rsidR="00E13959" w:rsidRPr="006F140E">
              <w:rPr>
                <w:rFonts w:ascii="Arial" w:hAnsi="Arial" w:cs="Arial"/>
                <w:bCs/>
              </w:rPr>
              <w:t xml:space="preserve">El usuario ingresa a la aplicación y en el home selecciona la opción </w:t>
            </w:r>
            <w:r w:rsidR="00E13959">
              <w:rPr>
                <w:rFonts w:ascii="Arial" w:hAnsi="Arial" w:cs="Arial"/>
                <w:bCs/>
              </w:rPr>
              <w:t>fraude electrónico</w:t>
            </w:r>
            <w:r w:rsidR="00E13959" w:rsidRPr="006F140E">
              <w:rPr>
                <w:rFonts w:ascii="Arial" w:hAnsi="Arial" w:cs="Arial"/>
                <w:bCs/>
              </w:rPr>
              <w:t>.</w:t>
            </w:r>
          </w:p>
          <w:p w14:paraId="33512C82" w14:textId="237A4D2B" w:rsidR="00E13959" w:rsidRPr="006F140E" w:rsidRDefault="00E13959" w:rsidP="00E13959">
            <w:pPr>
              <w:rPr>
                <w:rFonts w:ascii="Arial" w:hAnsi="Arial" w:cs="Arial"/>
                <w:bCs/>
              </w:rPr>
            </w:pPr>
            <w:r w:rsidRPr="006F140E">
              <w:rPr>
                <w:rFonts w:ascii="Arial" w:hAnsi="Arial" w:cs="Arial"/>
                <w:bCs/>
              </w:rPr>
              <w:t xml:space="preserve">Una vez el usuario haya seleccionado esta opción puede consultar la información actualizada que publica el programa En TIC Confío acerca de </w:t>
            </w:r>
            <w:r>
              <w:rPr>
                <w:rFonts w:ascii="Arial" w:hAnsi="Arial" w:cs="Arial"/>
                <w:bCs/>
              </w:rPr>
              <w:t>fraude electrónico</w:t>
            </w:r>
            <w:r w:rsidRPr="006F140E">
              <w:rPr>
                <w:rFonts w:ascii="Arial" w:hAnsi="Arial" w:cs="Arial"/>
                <w:bCs/>
              </w:rPr>
              <w:t>.</w:t>
            </w:r>
          </w:p>
          <w:p w14:paraId="4C253DE2" w14:textId="77777777" w:rsidR="00E13959" w:rsidRPr="006F140E" w:rsidRDefault="00E13959" w:rsidP="00E13959">
            <w:pPr>
              <w:rPr>
                <w:rFonts w:ascii="Arial" w:hAnsi="Arial" w:cs="Arial"/>
                <w:bCs/>
              </w:rPr>
            </w:pPr>
            <w:r w:rsidRPr="006F140E">
              <w:rPr>
                <w:rFonts w:ascii="Arial" w:hAnsi="Arial" w:cs="Arial"/>
                <w:bCs/>
              </w:rPr>
              <w:br/>
              <w:t>El contenido de la página debe incluir:</w:t>
            </w:r>
          </w:p>
          <w:p w14:paraId="4BC3EBF4" w14:textId="09202727" w:rsidR="00E13959" w:rsidRPr="006F140E" w:rsidRDefault="00E13959" w:rsidP="00E13959">
            <w:pPr>
              <w:rPr>
                <w:rFonts w:ascii="Arial" w:hAnsi="Arial" w:cs="Arial"/>
                <w:bCs/>
              </w:rPr>
            </w:pPr>
            <w:r w:rsidRPr="006F140E">
              <w:rPr>
                <w:rFonts w:ascii="Arial" w:hAnsi="Arial" w:cs="Arial"/>
                <w:bCs/>
              </w:rPr>
              <w:br/>
              <w:t xml:space="preserve">- Imagen representativa de la temática </w:t>
            </w:r>
            <w:r>
              <w:rPr>
                <w:rFonts w:ascii="Arial" w:hAnsi="Arial" w:cs="Arial"/>
                <w:bCs/>
              </w:rPr>
              <w:t>fraude electrónico</w:t>
            </w:r>
            <w:r w:rsidRPr="006F140E">
              <w:rPr>
                <w:rFonts w:ascii="Arial" w:hAnsi="Arial" w:cs="Arial"/>
                <w:bCs/>
              </w:rPr>
              <w:t>.</w:t>
            </w:r>
            <w:r w:rsidRPr="006F140E">
              <w:rPr>
                <w:rFonts w:ascii="Arial" w:hAnsi="Arial" w:cs="Arial"/>
                <w:bCs/>
              </w:rPr>
              <w:br/>
              <w:t xml:space="preserve">- Texto con la definición de la temática consultada. </w:t>
            </w:r>
          </w:p>
          <w:p w14:paraId="2130864D" w14:textId="46DBCDA5" w:rsidR="00C422BA" w:rsidRPr="006A155C" w:rsidRDefault="00E13959" w:rsidP="00E13959">
            <w:pPr>
              <w:rPr>
                <w:rFonts w:ascii="Arial" w:hAnsi="Arial" w:cs="Arial"/>
                <w:bCs/>
              </w:rPr>
            </w:pPr>
            <w:r w:rsidRPr="006F140E">
              <w:rPr>
                <w:rFonts w:ascii="Arial" w:hAnsi="Arial" w:cs="Arial"/>
                <w:bCs/>
              </w:rPr>
              <w:t xml:space="preserve">- Contenido dinámico actualizable con las últimas publicaciones que realiza el programa En TIC Confío acerca de </w:t>
            </w:r>
            <w:r>
              <w:rPr>
                <w:rFonts w:ascii="Arial" w:hAnsi="Arial" w:cs="Arial"/>
                <w:bCs/>
              </w:rPr>
              <w:t>fraude electrónico</w:t>
            </w:r>
            <w:r w:rsidRPr="006F140E">
              <w:rPr>
                <w:rFonts w:ascii="Arial" w:hAnsi="Arial" w:cs="Arial"/>
                <w:bCs/>
              </w:rPr>
              <w:t>.</w:t>
            </w:r>
          </w:p>
        </w:tc>
      </w:tr>
      <w:tr w:rsidR="001F3A25" w:rsidRPr="006751D8" w14:paraId="6C731F26" w14:textId="77777777" w:rsidTr="001F3A25">
        <w:trPr>
          <w:trHeight w:val="4514"/>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CED6B0D" w14:textId="77777777" w:rsidR="00C422BA" w:rsidRPr="006A155C" w:rsidRDefault="00C422BA" w:rsidP="009E4014">
            <w:pPr>
              <w:rPr>
                <w:rFonts w:ascii="Arial" w:hAnsi="Arial" w:cs="Arial"/>
                <w:b/>
                <w:bCs/>
              </w:rPr>
            </w:pPr>
            <w:r w:rsidRPr="006A155C">
              <w:rPr>
                <w:rFonts w:ascii="Arial" w:hAnsi="Arial" w:cs="Arial"/>
                <w:b/>
                <w:bCs/>
              </w:rPr>
              <w:lastRenderedPageBreak/>
              <w:t>Cómo Probar:</w:t>
            </w:r>
          </w:p>
          <w:p w14:paraId="759B9369" w14:textId="796D0908" w:rsidR="00C422BA" w:rsidRPr="006A155C" w:rsidRDefault="00C422BA" w:rsidP="006A155C">
            <w:pPr>
              <w:rPr>
                <w:rFonts w:ascii="Arial" w:hAnsi="Arial" w:cs="Arial"/>
                <w:bCs/>
              </w:rPr>
            </w:pPr>
            <w:r w:rsidRPr="006A155C">
              <w:rPr>
                <w:rFonts w:ascii="Arial" w:hAnsi="Arial" w:cs="Arial"/>
                <w:bCs/>
              </w:rPr>
              <w:br/>
              <w:t xml:space="preserve">- Como ciudadano consultar la opción </w:t>
            </w:r>
            <w:r w:rsidR="006A155C" w:rsidRPr="006A155C">
              <w:rPr>
                <w:rFonts w:ascii="Arial" w:hAnsi="Arial" w:cs="Arial"/>
                <w:bCs/>
              </w:rPr>
              <w:t>fraude electrónico</w:t>
            </w:r>
            <w:r w:rsidRPr="006A155C">
              <w:rPr>
                <w:rFonts w:ascii="Arial" w:hAnsi="Arial" w:cs="Arial"/>
                <w:bCs/>
              </w:rPr>
              <w:t xml:space="preserve"> del menú principal de la aplicación En TIC Confío, y verificar que la aplicación direcciona al usuario a una pantalla en la que se muestra toda la información acerca de la temática seleccionada.</w:t>
            </w:r>
            <w:r w:rsidRPr="006A155C">
              <w:rPr>
                <w:rFonts w:ascii="Arial" w:hAnsi="Arial" w:cs="Arial"/>
                <w:bCs/>
              </w:rPr>
              <w:br/>
              <w:t xml:space="preserve">- Como entidad, publicar contenido dirigido a la temática </w:t>
            </w:r>
            <w:r w:rsidR="006A155C">
              <w:rPr>
                <w:rFonts w:ascii="Arial" w:hAnsi="Arial" w:cs="Arial"/>
                <w:bCs/>
              </w:rPr>
              <w:t xml:space="preserve">de </w:t>
            </w:r>
            <w:r w:rsidR="006A155C" w:rsidRPr="006A155C">
              <w:rPr>
                <w:rFonts w:ascii="Arial" w:hAnsi="Arial" w:cs="Arial"/>
                <w:bCs/>
              </w:rPr>
              <w:t xml:space="preserve">fraude electrónico </w:t>
            </w:r>
            <w:r w:rsidRPr="006A155C">
              <w:rPr>
                <w:rFonts w:ascii="Arial" w:hAnsi="Arial" w:cs="Arial"/>
                <w:bCs/>
              </w:rPr>
              <w:t>de la aplicación móvil En TIC Confío y verificar que la información se actualiza y se muestra de manera correcta en dicha aplicación.</w:t>
            </w:r>
            <w:r w:rsidRPr="006A155C">
              <w:rPr>
                <w:rFonts w:ascii="Arial" w:hAnsi="Arial" w:cs="Arial"/>
                <w:bCs/>
              </w:rPr>
              <w:br/>
              <w:t xml:space="preserve">- Como ciudadano consultar el contenido de la temática </w:t>
            </w:r>
            <w:r w:rsidR="006A155C">
              <w:rPr>
                <w:rFonts w:ascii="Arial" w:hAnsi="Arial" w:cs="Arial"/>
                <w:bCs/>
              </w:rPr>
              <w:t xml:space="preserve">de </w:t>
            </w:r>
            <w:r w:rsidR="006A155C" w:rsidRPr="006A155C">
              <w:rPr>
                <w:rFonts w:ascii="Arial" w:hAnsi="Arial" w:cs="Arial"/>
                <w:bCs/>
              </w:rPr>
              <w:t xml:space="preserve">fraude electrónico </w:t>
            </w:r>
            <w:r w:rsidRPr="006A155C">
              <w:rPr>
                <w:rFonts w:ascii="Arial" w:hAnsi="Arial" w:cs="Arial"/>
                <w:bCs/>
              </w:rPr>
              <w:t>y verificar que los artículos se pueden compartir a través de Facebook.</w:t>
            </w:r>
            <w:r w:rsidRPr="006A155C">
              <w:rPr>
                <w:rFonts w:ascii="Arial" w:hAnsi="Arial" w:cs="Arial"/>
                <w:bCs/>
              </w:rPr>
              <w:br/>
              <w:t xml:space="preserve">- Como ciudadano consultar el contenido de la temática </w:t>
            </w:r>
            <w:r w:rsidR="006A155C">
              <w:rPr>
                <w:rFonts w:ascii="Arial" w:hAnsi="Arial" w:cs="Arial"/>
                <w:bCs/>
              </w:rPr>
              <w:t xml:space="preserve">de </w:t>
            </w:r>
            <w:r w:rsidR="006A155C" w:rsidRPr="006A155C">
              <w:rPr>
                <w:rFonts w:ascii="Arial" w:hAnsi="Arial" w:cs="Arial"/>
                <w:bCs/>
              </w:rPr>
              <w:t xml:space="preserve">fraude electrónico </w:t>
            </w:r>
            <w:r w:rsidRPr="006A155C">
              <w:rPr>
                <w:rFonts w:ascii="Arial" w:hAnsi="Arial" w:cs="Arial"/>
                <w:bCs/>
              </w:rPr>
              <w:t>y verificar que los artículos se pueden compartir a través de Twitter.</w:t>
            </w:r>
            <w:r w:rsidRPr="006A155C">
              <w:rPr>
                <w:rFonts w:ascii="Arial" w:hAnsi="Arial" w:cs="Arial"/>
                <w:bCs/>
              </w:rPr>
              <w:br/>
              <w:t xml:space="preserve">- Como entidad publicar links a videos de </w:t>
            </w:r>
            <w:r w:rsidR="00106A75" w:rsidRPr="006A155C">
              <w:rPr>
                <w:rFonts w:ascii="Arial" w:hAnsi="Arial" w:cs="Arial"/>
                <w:bCs/>
              </w:rPr>
              <w:t>YouTube</w:t>
            </w:r>
            <w:r w:rsidRPr="006A155C">
              <w:rPr>
                <w:rFonts w:ascii="Arial" w:hAnsi="Arial" w:cs="Arial"/>
                <w:bCs/>
              </w:rPr>
              <w:t xml:space="preserve"> referentes a la temática</w:t>
            </w:r>
            <w:r w:rsidR="00E13959">
              <w:rPr>
                <w:rFonts w:ascii="Arial" w:hAnsi="Arial" w:cs="Arial"/>
                <w:bCs/>
              </w:rPr>
              <w:t xml:space="preserve"> de</w:t>
            </w:r>
            <w:r w:rsidRPr="006A155C">
              <w:rPr>
                <w:rFonts w:ascii="Arial" w:hAnsi="Arial" w:cs="Arial"/>
                <w:bCs/>
              </w:rPr>
              <w:t xml:space="preserve"> </w:t>
            </w:r>
            <w:r w:rsidR="006A155C" w:rsidRPr="006A155C">
              <w:rPr>
                <w:rFonts w:ascii="Arial" w:hAnsi="Arial" w:cs="Arial"/>
                <w:bCs/>
              </w:rPr>
              <w:t xml:space="preserve">fraude electrónico </w:t>
            </w:r>
            <w:r w:rsidRPr="006A155C">
              <w:rPr>
                <w:rFonts w:ascii="Arial" w:hAnsi="Arial" w:cs="Arial"/>
                <w:bCs/>
              </w:rPr>
              <w:t>y verificar que dichos videos se muestran correctamente en la aplicación.</w:t>
            </w:r>
          </w:p>
        </w:tc>
      </w:tr>
    </w:tbl>
    <w:p w14:paraId="7F176ADE" w14:textId="77777777" w:rsidR="00C422BA" w:rsidRPr="006751D8" w:rsidRDefault="00C422BA" w:rsidP="00DB378A">
      <w:pPr>
        <w:pStyle w:val="GELParrafo"/>
        <w:rPr>
          <w:highlight w:val="yellow"/>
          <w:lang w:val="es-CO"/>
        </w:rPr>
      </w:pPr>
    </w:p>
    <w:p w14:paraId="2400F8B8" w14:textId="337688DD" w:rsidR="00C422BA" w:rsidRPr="004273B8" w:rsidRDefault="00C422BA" w:rsidP="007C28D5">
      <w:pPr>
        <w:pStyle w:val="GELTtulo2"/>
        <w:numPr>
          <w:ilvl w:val="1"/>
          <w:numId w:val="16"/>
        </w:numPr>
        <w:rPr>
          <w:color w:val="auto"/>
        </w:rPr>
      </w:pPr>
      <w:bookmarkStart w:id="344" w:name="_Toc370119441"/>
      <w:r w:rsidRPr="004273B8">
        <w:rPr>
          <w:color w:val="auto"/>
        </w:rPr>
        <w:t xml:space="preserve">CONSULTAR OPCIÓN DE </w:t>
      </w:r>
      <w:r w:rsidR="00E13959" w:rsidRPr="004273B8">
        <w:rPr>
          <w:color w:val="auto"/>
        </w:rPr>
        <w:t>CIBERDEPENDENCIA</w:t>
      </w:r>
      <w:bookmarkEnd w:id="344"/>
    </w:p>
    <w:tbl>
      <w:tblPr>
        <w:tblW w:w="0" w:type="auto"/>
        <w:tblCellSpacing w:w="0" w:type="dxa"/>
        <w:tblCellMar>
          <w:left w:w="0" w:type="dxa"/>
          <w:right w:w="0" w:type="dxa"/>
        </w:tblCellMar>
        <w:tblLook w:val="04A0" w:firstRow="1" w:lastRow="0" w:firstColumn="1" w:lastColumn="0" w:noHBand="0" w:noVBand="1"/>
      </w:tblPr>
      <w:tblGrid>
        <w:gridCol w:w="2878"/>
        <w:gridCol w:w="6072"/>
      </w:tblGrid>
      <w:tr w:rsidR="001F3A25" w:rsidRPr="004273B8" w14:paraId="32ABA527" w14:textId="77777777" w:rsidTr="00D64701">
        <w:trPr>
          <w:trHeight w:val="330"/>
          <w:tblCellSpacing w:w="0"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B3B3B3"/>
            <w:noWrap/>
            <w:tcMar>
              <w:top w:w="0" w:type="dxa"/>
              <w:left w:w="45" w:type="dxa"/>
              <w:bottom w:w="0" w:type="dxa"/>
              <w:right w:w="45" w:type="dxa"/>
            </w:tcMar>
            <w:hideMark/>
          </w:tcPr>
          <w:p w14:paraId="5A34B25E" w14:textId="656D619F" w:rsidR="00D64701" w:rsidRPr="004273B8" w:rsidRDefault="001F3A25" w:rsidP="00E13959">
            <w:pPr>
              <w:pStyle w:val="GELParrafo"/>
              <w:rPr>
                <w:b/>
              </w:rPr>
            </w:pPr>
            <w:r w:rsidRPr="004273B8">
              <w:rPr>
                <w:b/>
              </w:rPr>
              <w:t xml:space="preserve">CONSULTAR OPCIÓN DE </w:t>
            </w:r>
            <w:r w:rsidR="00E13959" w:rsidRPr="004273B8">
              <w:rPr>
                <w:b/>
              </w:rPr>
              <w:t>CIBERDEPENDENCIA</w:t>
            </w:r>
          </w:p>
        </w:tc>
      </w:tr>
      <w:tr w:rsidR="001F3A25" w:rsidRPr="004273B8" w14:paraId="16C693C2" w14:textId="77777777" w:rsidTr="00D64701">
        <w:trPr>
          <w:trHeight w:val="273"/>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7DEB9D4F" w14:textId="73111915" w:rsidR="00D64701" w:rsidRPr="004273B8" w:rsidRDefault="00D64701" w:rsidP="008646DA">
            <w:pPr>
              <w:pStyle w:val="GELParrafo"/>
            </w:pPr>
            <w:r w:rsidRPr="004273B8">
              <w:t>NHU: 7.</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2FEDF3A" w14:textId="72A9634C" w:rsidR="00D64701" w:rsidRPr="004273B8" w:rsidRDefault="00D64701" w:rsidP="008646DA">
            <w:pPr>
              <w:pStyle w:val="GELParrafo"/>
            </w:pPr>
            <w:r w:rsidRPr="004273B8">
              <w:t>Usuario: Ciudadano</w:t>
            </w:r>
          </w:p>
        </w:tc>
      </w:tr>
      <w:tr w:rsidR="001F3A25" w:rsidRPr="006751D8" w14:paraId="55CA4149" w14:textId="77777777" w:rsidTr="00D64701">
        <w:trPr>
          <w:trHeight w:val="3510"/>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753581D" w14:textId="77777777" w:rsidR="00D64701" w:rsidRPr="004273B8" w:rsidRDefault="00D64701" w:rsidP="008646DA">
            <w:pPr>
              <w:pStyle w:val="GELParrafo"/>
              <w:rPr>
                <w:b/>
              </w:rPr>
            </w:pPr>
            <w:r w:rsidRPr="004273B8">
              <w:rPr>
                <w:b/>
              </w:rPr>
              <w:t>Descripción:</w:t>
            </w:r>
          </w:p>
          <w:p w14:paraId="56D0CC91" w14:textId="3B86342D" w:rsidR="004273B8" w:rsidRPr="004273B8" w:rsidRDefault="00D64701" w:rsidP="004273B8">
            <w:pPr>
              <w:jc w:val="both"/>
              <w:rPr>
                <w:rFonts w:ascii="Arial" w:hAnsi="Arial" w:cs="Arial"/>
                <w:bCs/>
              </w:rPr>
            </w:pPr>
            <w:r w:rsidRPr="004273B8">
              <w:br/>
            </w:r>
            <w:r w:rsidR="004273B8" w:rsidRPr="004273B8">
              <w:rPr>
                <w:rFonts w:ascii="Arial" w:hAnsi="Arial" w:cs="Arial"/>
                <w:bCs/>
              </w:rPr>
              <w:t xml:space="preserve">El usuario ingresa a la aplicación y en el home selecciona la opción </w:t>
            </w:r>
            <w:r w:rsidR="004273B8">
              <w:rPr>
                <w:rFonts w:ascii="Arial" w:hAnsi="Arial" w:cs="Arial"/>
                <w:bCs/>
              </w:rPr>
              <w:t>ciberdependencia</w:t>
            </w:r>
            <w:r w:rsidR="004273B8" w:rsidRPr="004273B8">
              <w:rPr>
                <w:rFonts w:ascii="Arial" w:hAnsi="Arial" w:cs="Arial"/>
                <w:bCs/>
              </w:rPr>
              <w:t>.</w:t>
            </w:r>
          </w:p>
          <w:p w14:paraId="2344C892" w14:textId="25112982" w:rsidR="004273B8" w:rsidRPr="004273B8" w:rsidRDefault="004273B8" w:rsidP="004273B8">
            <w:pPr>
              <w:rPr>
                <w:rFonts w:ascii="Arial" w:hAnsi="Arial" w:cs="Arial"/>
                <w:bCs/>
              </w:rPr>
            </w:pPr>
            <w:r w:rsidRPr="004273B8">
              <w:rPr>
                <w:rFonts w:ascii="Arial" w:hAnsi="Arial" w:cs="Arial"/>
                <w:bCs/>
              </w:rPr>
              <w:t xml:space="preserve">Una vez el usuario haya seleccionado esta opción puede consultar la información actualizada que publica el programa En TIC Confío acerca de </w:t>
            </w:r>
            <w:r>
              <w:rPr>
                <w:rFonts w:ascii="Arial" w:hAnsi="Arial" w:cs="Arial"/>
                <w:bCs/>
              </w:rPr>
              <w:t>ciberdependencia</w:t>
            </w:r>
            <w:r w:rsidRPr="004273B8">
              <w:rPr>
                <w:rFonts w:ascii="Arial" w:hAnsi="Arial" w:cs="Arial"/>
                <w:bCs/>
              </w:rPr>
              <w:t>.</w:t>
            </w:r>
          </w:p>
          <w:p w14:paraId="20CF401D" w14:textId="77777777" w:rsidR="004273B8" w:rsidRPr="004273B8" w:rsidRDefault="004273B8" w:rsidP="004273B8">
            <w:pPr>
              <w:rPr>
                <w:rFonts w:ascii="Arial" w:hAnsi="Arial" w:cs="Arial"/>
                <w:bCs/>
              </w:rPr>
            </w:pPr>
            <w:r w:rsidRPr="004273B8">
              <w:rPr>
                <w:rFonts w:ascii="Arial" w:hAnsi="Arial" w:cs="Arial"/>
                <w:bCs/>
              </w:rPr>
              <w:br/>
              <w:t>El contenido de la página debe incluir:</w:t>
            </w:r>
          </w:p>
          <w:p w14:paraId="49DB5F6B" w14:textId="7FC0698A" w:rsidR="004273B8" w:rsidRPr="004273B8" w:rsidRDefault="004273B8" w:rsidP="004273B8">
            <w:pPr>
              <w:rPr>
                <w:rFonts w:ascii="Arial" w:hAnsi="Arial" w:cs="Arial"/>
                <w:bCs/>
              </w:rPr>
            </w:pPr>
            <w:r w:rsidRPr="004273B8">
              <w:rPr>
                <w:rFonts w:ascii="Arial" w:hAnsi="Arial" w:cs="Arial"/>
                <w:bCs/>
              </w:rPr>
              <w:br/>
              <w:t xml:space="preserve">- Imagen representativa de la temática </w:t>
            </w:r>
            <w:r>
              <w:rPr>
                <w:rFonts w:ascii="Arial" w:hAnsi="Arial" w:cs="Arial"/>
                <w:bCs/>
              </w:rPr>
              <w:t>ciberdependencia</w:t>
            </w:r>
            <w:r w:rsidRPr="004273B8">
              <w:rPr>
                <w:rFonts w:ascii="Arial" w:hAnsi="Arial" w:cs="Arial"/>
                <w:bCs/>
              </w:rPr>
              <w:t>.</w:t>
            </w:r>
            <w:r w:rsidRPr="004273B8">
              <w:rPr>
                <w:rFonts w:ascii="Arial" w:hAnsi="Arial" w:cs="Arial"/>
                <w:bCs/>
              </w:rPr>
              <w:br/>
              <w:t xml:space="preserve">- Texto con la definición de la temática consultada. </w:t>
            </w:r>
          </w:p>
          <w:p w14:paraId="5B1F2B3A" w14:textId="7151B6AC" w:rsidR="00D64701" w:rsidRPr="004273B8" w:rsidRDefault="004273B8" w:rsidP="004273B8">
            <w:pPr>
              <w:pStyle w:val="GELParrafo"/>
              <w:jc w:val="left"/>
            </w:pPr>
            <w:r w:rsidRPr="004273B8">
              <w:rPr>
                <w:rFonts w:cs="Arial"/>
                <w:bCs/>
              </w:rPr>
              <w:t>- Contenido dinámico actualizable con las últimas publicaciones que realiza el programa</w:t>
            </w:r>
            <w:r>
              <w:rPr>
                <w:rFonts w:cs="Arial"/>
                <w:bCs/>
              </w:rPr>
              <w:t xml:space="preserve"> En TIC Confío acerca de ciberdependencia</w:t>
            </w:r>
            <w:r w:rsidRPr="004273B8">
              <w:rPr>
                <w:rFonts w:cs="Arial"/>
                <w:bCs/>
              </w:rPr>
              <w:t>.</w:t>
            </w:r>
          </w:p>
        </w:tc>
      </w:tr>
      <w:tr w:rsidR="001F3A25" w:rsidRPr="006751D8" w14:paraId="2A2887B4" w14:textId="77777777" w:rsidTr="001F3A25">
        <w:trPr>
          <w:trHeight w:val="5639"/>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44B23E7" w14:textId="77777777" w:rsidR="00D64701" w:rsidRPr="007762E4" w:rsidRDefault="00D64701" w:rsidP="008646DA">
            <w:pPr>
              <w:pStyle w:val="GELParrafo"/>
              <w:rPr>
                <w:b/>
              </w:rPr>
            </w:pPr>
            <w:r w:rsidRPr="007762E4">
              <w:rPr>
                <w:b/>
              </w:rPr>
              <w:lastRenderedPageBreak/>
              <w:t>Cómo Probar:</w:t>
            </w:r>
          </w:p>
          <w:p w14:paraId="4B3778F7" w14:textId="2011F31C" w:rsidR="00D64701" w:rsidRPr="006751D8" w:rsidRDefault="00D64701" w:rsidP="007762E4">
            <w:pPr>
              <w:pStyle w:val="GELParrafo"/>
              <w:rPr>
                <w:highlight w:val="yellow"/>
              </w:rPr>
            </w:pPr>
            <w:r w:rsidRPr="007762E4">
              <w:br/>
              <w:t>- Como ciudadano consulta</w:t>
            </w:r>
            <w:r w:rsidR="004273B8" w:rsidRPr="007762E4">
              <w:t>r la opción ciberdependencia</w:t>
            </w:r>
            <w:r w:rsidRPr="007762E4">
              <w:t xml:space="preserve"> del menú principal de la aplicación En TIC Confío, y verificar que la aplicación direcciona al usuario a una pantalla en la que se muestra toda la información acerca de la temática seleccionada.</w:t>
            </w:r>
            <w:r w:rsidRPr="007762E4">
              <w:br/>
              <w:t xml:space="preserve">- Como entidad, publicar contenido dirigido a la temática </w:t>
            </w:r>
            <w:r w:rsidR="007762E4" w:rsidRPr="007762E4">
              <w:t>ciberdependencia</w:t>
            </w:r>
            <w:r w:rsidRPr="007762E4">
              <w:t xml:space="preserve"> de la aplicación móvil En TIC Confío y verificar que la información se actualiza y se muestra de manera correcta en dicha aplicación.</w:t>
            </w:r>
            <w:r w:rsidRPr="007762E4">
              <w:br/>
              <w:t xml:space="preserve">- Como ciudadano consultar el contenido de la temática </w:t>
            </w:r>
            <w:r w:rsidR="007762E4" w:rsidRPr="007762E4">
              <w:t>ciberdependencia</w:t>
            </w:r>
            <w:r w:rsidRPr="007762E4">
              <w:t xml:space="preserve"> y verificar que los artículos se pueden compartir a través de Facebook.</w:t>
            </w:r>
            <w:r w:rsidRPr="007762E4">
              <w:br/>
              <w:t xml:space="preserve">- Como ciudadano consultar el contenido de </w:t>
            </w:r>
            <w:r w:rsidR="007762E4" w:rsidRPr="007762E4">
              <w:t>la temática ciberdependencia</w:t>
            </w:r>
            <w:r w:rsidRPr="007762E4">
              <w:t xml:space="preserve"> y verificar que los artículos se pueden compartir a través de Twitter.</w:t>
            </w:r>
            <w:r w:rsidRPr="007762E4">
              <w:br/>
              <w:t xml:space="preserve">- Como entidad publicar links a videos de </w:t>
            </w:r>
            <w:r w:rsidR="00106A75" w:rsidRPr="007762E4">
              <w:t>YouTube</w:t>
            </w:r>
            <w:r w:rsidRPr="007762E4">
              <w:t xml:space="preserve"> referentes a </w:t>
            </w:r>
            <w:r w:rsidR="007762E4" w:rsidRPr="007762E4">
              <w:t>la temática ciberdependencia</w:t>
            </w:r>
            <w:r w:rsidRPr="007762E4">
              <w:t xml:space="preserve"> y verificar que dichos videos se muestran correctamente en la aplicación.</w:t>
            </w:r>
            <w:r w:rsidRPr="007762E4">
              <w:br/>
              <w:t xml:space="preserve">- Como ciudadano consultar el contenido de la temática </w:t>
            </w:r>
            <w:r w:rsidR="007762E4" w:rsidRPr="007762E4">
              <w:t>ciberdependencia</w:t>
            </w:r>
            <w:r w:rsidRPr="007762E4">
              <w:t xml:space="preserve"> y verificar que exista una opción de denuncias.</w:t>
            </w:r>
            <w:r w:rsidRPr="007762E4">
              <w:br/>
              <w:t>- Como ciudadano verificar que la opción de denuncias redireccione al usuario hacia el formulario que el programa En TIC Confío tiene disponible para tal fin.</w:t>
            </w:r>
          </w:p>
        </w:tc>
      </w:tr>
    </w:tbl>
    <w:p w14:paraId="665B4A8F" w14:textId="77777777" w:rsidR="00D64701" w:rsidRPr="006751D8" w:rsidRDefault="00D64701" w:rsidP="00DB378A">
      <w:pPr>
        <w:pStyle w:val="GELParrafo"/>
        <w:rPr>
          <w:highlight w:val="yellow"/>
          <w:lang w:val="es-CO"/>
        </w:rPr>
      </w:pPr>
    </w:p>
    <w:p w14:paraId="56597C9A" w14:textId="03AA1B3E" w:rsidR="001F3A25" w:rsidRPr="00FA0AA3" w:rsidRDefault="001F3A25" w:rsidP="007C28D5">
      <w:pPr>
        <w:pStyle w:val="GELTtulo2"/>
        <w:numPr>
          <w:ilvl w:val="1"/>
          <w:numId w:val="16"/>
        </w:numPr>
        <w:rPr>
          <w:color w:val="auto"/>
        </w:rPr>
      </w:pPr>
      <w:bookmarkStart w:id="345" w:name="_Toc370119442"/>
      <w:r w:rsidRPr="00FA0AA3">
        <w:rPr>
          <w:color w:val="auto"/>
        </w:rPr>
        <w:t>CONSULTAR OPCIÓN DE SOLICITUD DE CONFERENCIAS</w:t>
      </w:r>
      <w:bookmarkEnd w:id="345"/>
    </w:p>
    <w:tbl>
      <w:tblPr>
        <w:tblW w:w="0" w:type="auto"/>
        <w:tblCellSpacing w:w="0" w:type="dxa"/>
        <w:tblCellMar>
          <w:left w:w="0" w:type="dxa"/>
          <w:right w:w="0" w:type="dxa"/>
        </w:tblCellMar>
        <w:tblLook w:val="04A0" w:firstRow="1" w:lastRow="0" w:firstColumn="1" w:lastColumn="0" w:noHBand="0" w:noVBand="1"/>
      </w:tblPr>
      <w:tblGrid>
        <w:gridCol w:w="2879"/>
        <w:gridCol w:w="6071"/>
      </w:tblGrid>
      <w:tr w:rsidR="001F3A25" w:rsidRPr="00FA0AA3" w14:paraId="3D1D3745" w14:textId="77777777" w:rsidTr="00D64701">
        <w:trPr>
          <w:trHeight w:val="330"/>
          <w:tblCellSpacing w:w="0"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B3B3B3"/>
            <w:noWrap/>
            <w:tcMar>
              <w:top w:w="0" w:type="dxa"/>
              <w:left w:w="45" w:type="dxa"/>
              <w:bottom w:w="0" w:type="dxa"/>
              <w:right w:w="45" w:type="dxa"/>
            </w:tcMar>
            <w:hideMark/>
          </w:tcPr>
          <w:p w14:paraId="2D916004" w14:textId="77777777" w:rsidR="00D64701" w:rsidRPr="00FA0AA3" w:rsidRDefault="00D64701" w:rsidP="008646DA">
            <w:pPr>
              <w:pStyle w:val="GELParrafo"/>
            </w:pPr>
            <w:r w:rsidRPr="00FA0AA3">
              <w:t>CONSULTAR OPCIÓN DE SOLICITUD DE CONFERENCIAS</w:t>
            </w:r>
          </w:p>
        </w:tc>
      </w:tr>
      <w:tr w:rsidR="001F3A25" w:rsidRPr="00FA0AA3" w14:paraId="4A26483B" w14:textId="77777777" w:rsidTr="00D64701">
        <w:trPr>
          <w:trHeight w:val="304"/>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24DE264A" w14:textId="6C109B4C" w:rsidR="00D64701" w:rsidRPr="00FA0AA3" w:rsidRDefault="00D64701" w:rsidP="008646DA">
            <w:pPr>
              <w:pStyle w:val="GELParrafo"/>
            </w:pPr>
            <w:r w:rsidRPr="00FA0AA3">
              <w:t>NHU: 8.</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796F9EA6" w14:textId="4E3ED4D5" w:rsidR="00D64701" w:rsidRPr="00FA0AA3" w:rsidRDefault="00D64701" w:rsidP="008646DA">
            <w:pPr>
              <w:pStyle w:val="GELParrafo"/>
            </w:pPr>
            <w:r w:rsidRPr="00FA0AA3">
              <w:t>Usuario: Ciudadano</w:t>
            </w:r>
          </w:p>
        </w:tc>
      </w:tr>
      <w:tr w:rsidR="001F3A25" w:rsidRPr="006751D8" w14:paraId="5D41666E" w14:textId="77777777" w:rsidTr="00FE2D2C">
        <w:trPr>
          <w:trHeight w:val="438"/>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B77C88B" w14:textId="439211EA" w:rsidR="00D64701" w:rsidRPr="00FA0AA3" w:rsidRDefault="00D64701" w:rsidP="008646DA">
            <w:pPr>
              <w:pStyle w:val="GELParrafo"/>
            </w:pPr>
            <w:r w:rsidRPr="00FA0AA3">
              <w:t>Descripción:</w:t>
            </w:r>
          </w:p>
          <w:p w14:paraId="3B8728E5" w14:textId="77777777" w:rsidR="00FA0AA3" w:rsidRPr="00FA0AA3" w:rsidRDefault="00FA0AA3" w:rsidP="008646DA">
            <w:pPr>
              <w:pStyle w:val="GELParrafo"/>
            </w:pPr>
          </w:p>
          <w:p w14:paraId="236DF3E2" w14:textId="77777777" w:rsidR="00FA0AA3" w:rsidRPr="00FA0AA3" w:rsidRDefault="00FA0AA3" w:rsidP="008646DA">
            <w:pPr>
              <w:pStyle w:val="GELParrafo"/>
            </w:pPr>
            <w:r w:rsidRPr="00FA0AA3">
              <w:t>Desde cualquiera de las pantallas de la aplicación el usuario podrá acceder a un formulario para la solicitud de conferencias.</w:t>
            </w:r>
          </w:p>
          <w:p w14:paraId="4C3A1F53" w14:textId="77777777" w:rsidR="00FA0AA3" w:rsidRPr="00FA0AA3" w:rsidRDefault="00FA0AA3" w:rsidP="008646DA">
            <w:pPr>
              <w:pStyle w:val="GELParrafo"/>
            </w:pPr>
            <w:r w:rsidRPr="00FA0AA3">
              <w:t>El formulario contará con los siguientes campos los cuales son obligatorios:</w:t>
            </w:r>
          </w:p>
          <w:p w14:paraId="4914A0F3" w14:textId="77777777" w:rsidR="00FA0AA3" w:rsidRPr="00FA0AA3" w:rsidRDefault="00FA0AA3" w:rsidP="00FA0AA3">
            <w:pPr>
              <w:pStyle w:val="GELParrafo"/>
              <w:numPr>
                <w:ilvl w:val="0"/>
                <w:numId w:val="17"/>
              </w:numPr>
            </w:pPr>
            <w:r w:rsidRPr="00FA0AA3">
              <w:t>Nombre del Usuario.</w:t>
            </w:r>
          </w:p>
          <w:p w14:paraId="44D701CC" w14:textId="77777777" w:rsidR="00FA0AA3" w:rsidRPr="00FA0AA3" w:rsidRDefault="00FA0AA3" w:rsidP="00FA0AA3">
            <w:pPr>
              <w:pStyle w:val="GELParrafo"/>
              <w:numPr>
                <w:ilvl w:val="0"/>
                <w:numId w:val="17"/>
              </w:numPr>
            </w:pPr>
            <w:r w:rsidRPr="00FA0AA3">
              <w:t>Email.</w:t>
            </w:r>
          </w:p>
          <w:p w14:paraId="3C4EFBCC" w14:textId="77777777" w:rsidR="00FA0AA3" w:rsidRPr="00FA0AA3" w:rsidRDefault="00FA0AA3" w:rsidP="00FA0AA3">
            <w:pPr>
              <w:pStyle w:val="GELParrafo"/>
              <w:numPr>
                <w:ilvl w:val="0"/>
                <w:numId w:val="17"/>
              </w:numPr>
            </w:pPr>
            <w:r w:rsidRPr="00FA0AA3">
              <w:t>Teléfono.</w:t>
            </w:r>
          </w:p>
          <w:p w14:paraId="4D686723" w14:textId="77777777" w:rsidR="00FA0AA3" w:rsidRPr="00FA0AA3" w:rsidRDefault="00FA0AA3" w:rsidP="00FA0AA3">
            <w:pPr>
              <w:pStyle w:val="GELParrafo"/>
              <w:numPr>
                <w:ilvl w:val="0"/>
                <w:numId w:val="17"/>
              </w:numPr>
            </w:pPr>
            <w:r w:rsidRPr="00FA0AA3">
              <w:t>Institución o Empresa.</w:t>
            </w:r>
          </w:p>
          <w:p w14:paraId="37D57E84" w14:textId="77777777" w:rsidR="00FA0AA3" w:rsidRPr="00FA0AA3" w:rsidRDefault="00FA0AA3" w:rsidP="00FA0AA3">
            <w:pPr>
              <w:pStyle w:val="GELParrafo"/>
              <w:numPr>
                <w:ilvl w:val="0"/>
                <w:numId w:val="17"/>
              </w:numPr>
            </w:pPr>
            <w:r w:rsidRPr="00FA0AA3">
              <w:t>Departamento.</w:t>
            </w:r>
          </w:p>
          <w:p w14:paraId="44D3C572" w14:textId="77777777" w:rsidR="00FA0AA3" w:rsidRPr="00FA0AA3" w:rsidRDefault="00FA0AA3" w:rsidP="00FA0AA3">
            <w:pPr>
              <w:pStyle w:val="GELParrafo"/>
              <w:numPr>
                <w:ilvl w:val="0"/>
                <w:numId w:val="17"/>
              </w:numPr>
            </w:pPr>
            <w:r w:rsidRPr="00FA0AA3">
              <w:t>Ciudad.</w:t>
            </w:r>
          </w:p>
          <w:p w14:paraId="41610F3B" w14:textId="77777777" w:rsidR="00FA0AA3" w:rsidRPr="00FA0AA3" w:rsidRDefault="00FA0AA3" w:rsidP="00FA0AA3">
            <w:pPr>
              <w:pStyle w:val="GELParrafo"/>
              <w:numPr>
                <w:ilvl w:val="0"/>
                <w:numId w:val="17"/>
              </w:numPr>
            </w:pPr>
            <w:r w:rsidRPr="00FA0AA3">
              <w:t>Comentarios.</w:t>
            </w:r>
          </w:p>
          <w:p w14:paraId="39ADD7ED" w14:textId="51A4E844" w:rsidR="00D64701" w:rsidRPr="00FA0AA3" w:rsidRDefault="00D64701" w:rsidP="00FA0AA3">
            <w:pPr>
              <w:pStyle w:val="GELParrafo"/>
            </w:pPr>
            <w:r w:rsidRPr="00FA0AA3">
              <w:br/>
            </w:r>
            <w:r w:rsidR="00FA0AA3" w:rsidRPr="00FA0AA3">
              <w:t xml:space="preserve">En la parte inferior del formulario, debe aparecer un botón “Solicitar” que permite </w:t>
            </w:r>
            <w:r w:rsidR="00FA0AA3" w:rsidRPr="00FA0AA3">
              <w:lastRenderedPageBreak/>
              <w:t>enviar la información contenida en el formulario a la entidad.</w:t>
            </w:r>
          </w:p>
        </w:tc>
      </w:tr>
      <w:tr w:rsidR="001F3A25" w:rsidRPr="006751D8" w14:paraId="69A58651" w14:textId="77777777" w:rsidTr="001D6B7F">
        <w:trPr>
          <w:trHeight w:val="2080"/>
          <w:tblCellSpacing w:w="0" w:type="dxa"/>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EBE28D3" w14:textId="77777777" w:rsidR="00D64701" w:rsidRPr="001D6B7F" w:rsidRDefault="00D64701" w:rsidP="008646DA">
            <w:pPr>
              <w:pStyle w:val="GELParrafo"/>
            </w:pPr>
            <w:r w:rsidRPr="001D6B7F">
              <w:lastRenderedPageBreak/>
              <w:t>Cómo Probar:</w:t>
            </w:r>
          </w:p>
          <w:p w14:paraId="310360CE" w14:textId="236AFE06" w:rsidR="00D64701" w:rsidRPr="001D6B7F" w:rsidRDefault="00D64701" w:rsidP="001D6B7F">
            <w:pPr>
              <w:pStyle w:val="GELParrafo"/>
            </w:pPr>
            <w:r w:rsidRPr="001D6B7F">
              <w:br/>
              <w:t>- Como ciudadano consultar la opción Conferencias de la aplicación En TIC Confío, y verificar que la aplicación direcciona al usuario a una pantalla en la que se muestra un formulario dinámico en la cual puede realizar la solicit</w:t>
            </w:r>
            <w:r w:rsidR="001D6B7F" w:rsidRPr="001D6B7F">
              <w:t>ud.</w:t>
            </w:r>
            <w:r w:rsidR="001D6B7F" w:rsidRPr="001D6B7F">
              <w:br/>
              <w:t>- Como ciudadano realizar una solicitud de conferencias y confirmar que la solicitud llega a la entidad.</w:t>
            </w:r>
          </w:p>
        </w:tc>
      </w:tr>
    </w:tbl>
    <w:p w14:paraId="145D6987" w14:textId="77777777" w:rsidR="00D64701" w:rsidRPr="00E42C66" w:rsidRDefault="00D64701" w:rsidP="00DB378A">
      <w:pPr>
        <w:pStyle w:val="GELParrafo"/>
        <w:rPr>
          <w:lang w:val="es-CO"/>
        </w:rPr>
      </w:pPr>
    </w:p>
    <w:p w14:paraId="032CEAF6" w14:textId="786331E8" w:rsidR="008204EC" w:rsidRPr="00E42C66" w:rsidRDefault="008204EC" w:rsidP="007C28D5">
      <w:pPr>
        <w:pStyle w:val="GELTtulo2"/>
        <w:numPr>
          <w:ilvl w:val="1"/>
          <w:numId w:val="16"/>
        </w:numPr>
        <w:spacing w:after="240"/>
        <w:rPr>
          <w:color w:val="auto"/>
        </w:rPr>
      </w:pPr>
      <w:bookmarkStart w:id="346" w:name="_Toc359918587"/>
      <w:bookmarkStart w:id="347" w:name="_Toc361300103"/>
      <w:bookmarkStart w:id="348" w:name="_Toc370119443"/>
      <w:r w:rsidRPr="00E42C66">
        <w:rPr>
          <w:color w:val="auto"/>
        </w:rPr>
        <w:t>COMPARTIR EN REDES SOCIALES</w:t>
      </w:r>
      <w:bookmarkEnd w:id="346"/>
      <w:bookmarkEnd w:id="347"/>
      <w:bookmarkEnd w:id="348"/>
    </w:p>
    <w:tbl>
      <w:tblPr>
        <w:tblW w:w="8220" w:type="dxa"/>
        <w:tblInd w:w="55" w:type="dxa"/>
        <w:tblLayout w:type="fixed"/>
        <w:tblCellMar>
          <w:top w:w="55" w:type="dxa"/>
          <w:left w:w="55" w:type="dxa"/>
          <w:bottom w:w="55" w:type="dxa"/>
          <w:right w:w="55" w:type="dxa"/>
        </w:tblCellMar>
        <w:tblLook w:val="04A0" w:firstRow="1" w:lastRow="0" w:firstColumn="1" w:lastColumn="0" w:noHBand="0" w:noVBand="1"/>
      </w:tblPr>
      <w:tblGrid>
        <w:gridCol w:w="2976"/>
        <w:gridCol w:w="5244"/>
      </w:tblGrid>
      <w:tr w:rsidR="008204EC" w:rsidRPr="00E42C66" w14:paraId="152F732A" w14:textId="77777777" w:rsidTr="008204EC">
        <w:tc>
          <w:tcPr>
            <w:tcW w:w="8222" w:type="dxa"/>
            <w:gridSpan w:val="2"/>
            <w:tcBorders>
              <w:top w:val="single" w:sz="2" w:space="0" w:color="000000"/>
              <w:left w:val="single" w:sz="2" w:space="0" w:color="000000"/>
              <w:bottom w:val="single" w:sz="2" w:space="0" w:color="000000"/>
              <w:right w:val="single" w:sz="2" w:space="0" w:color="000000"/>
            </w:tcBorders>
            <w:shd w:val="clear" w:color="auto" w:fill="B3B3B3"/>
            <w:hideMark/>
          </w:tcPr>
          <w:p w14:paraId="6D3E96E3" w14:textId="77777777" w:rsidR="008204EC" w:rsidRPr="00E42C66" w:rsidRDefault="008204EC" w:rsidP="008204EC">
            <w:pPr>
              <w:pStyle w:val="Contenidodelatabla"/>
              <w:jc w:val="center"/>
              <w:rPr>
                <w:rFonts w:ascii="Arial" w:hAnsi="Arial" w:cs="Arial"/>
                <w:b/>
                <w:bCs/>
                <w:lang w:val="es-ES"/>
              </w:rPr>
            </w:pPr>
            <w:r w:rsidRPr="00E42C66">
              <w:rPr>
                <w:rFonts w:ascii="Arial" w:hAnsi="Arial" w:cs="Arial"/>
                <w:b/>
                <w:bCs/>
                <w:lang w:val="es-ES"/>
              </w:rPr>
              <w:t>HISTORIA DE USUARIO</w:t>
            </w:r>
          </w:p>
        </w:tc>
      </w:tr>
      <w:tr w:rsidR="008204EC" w:rsidRPr="00E42C66" w14:paraId="7B18D697" w14:textId="77777777" w:rsidTr="008204EC">
        <w:tc>
          <w:tcPr>
            <w:tcW w:w="2977" w:type="dxa"/>
            <w:tcBorders>
              <w:top w:val="nil"/>
              <w:left w:val="single" w:sz="2" w:space="0" w:color="000000"/>
              <w:bottom w:val="single" w:sz="2" w:space="0" w:color="000000"/>
              <w:right w:val="nil"/>
            </w:tcBorders>
            <w:hideMark/>
          </w:tcPr>
          <w:p w14:paraId="38AF5D32" w14:textId="4A08AEB1" w:rsidR="008204EC" w:rsidRPr="00E42C66" w:rsidRDefault="008204EC" w:rsidP="008204EC">
            <w:pPr>
              <w:pStyle w:val="Contenidodelatabla"/>
              <w:jc w:val="both"/>
              <w:rPr>
                <w:rFonts w:ascii="Arial" w:hAnsi="Arial" w:cs="Arial"/>
                <w:b/>
                <w:bCs/>
                <w:lang w:val="es-ES"/>
              </w:rPr>
            </w:pPr>
            <w:r w:rsidRPr="00E42C66">
              <w:rPr>
                <w:rFonts w:ascii="Arial" w:hAnsi="Arial" w:cs="Arial"/>
                <w:b/>
                <w:bCs/>
                <w:lang w:val="es-ES"/>
              </w:rPr>
              <w:t xml:space="preserve">NHU: </w:t>
            </w:r>
            <w:r w:rsidRPr="00E42C66">
              <w:rPr>
                <w:rFonts w:ascii="Arial" w:hAnsi="Arial" w:cs="Arial"/>
                <w:lang w:val="es-ES"/>
              </w:rPr>
              <w:t xml:space="preserve">9. </w:t>
            </w:r>
          </w:p>
        </w:tc>
        <w:tc>
          <w:tcPr>
            <w:tcW w:w="5245" w:type="dxa"/>
            <w:tcBorders>
              <w:top w:val="nil"/>
              <w:left w:val="single" w:sz="2" w:space="0" w:color="000000"/>
              <w:bottom w:val="single" w:sz="2" w:space="0" w:color="000000"/>
              <w:right w:val="single" w:sz="2" w:space="0" w:color="000000"/>
            </w:tcBorders>
            <w:hideMark/>
          </w:tcPr>
          <w:p w14:paraId="51BA81F8" w14:textId="1F55BFF0" w:rsidR="008204EC" w:rsidRPr="00E42C66" w:rsidRDefault="008204EC" w:rsidP="008204EC">
            <w:pPr>
              <w:pStyle w:val="Contenidodelatabla"/>
              <w:jc w:val="both"/>
              <w:rPr>
                <w:rFonts w:ascii="Arial" w:hAnsi="Arial" w:cs="Arial"/>
                <w:b/>
                <w:bCs/>
                <w:lang w:val="es-ES"/>
              </w:rPr>
            </w:pPr>
            <w:r w:rsidRPr="00E42C66">
              <w:rPr>
                <w:rFonts w:ascii="Arial" w:hAnsi="Arial" w:cs="Arial"/>
                <w:b/>
                <w:bCs/>
                <w:lang w:val="es-ES"/>
              </w:rPr>
              <w:t xml:space="preserve">Usuario: </w:t>
            </w:r>
            <w:r w:rsidRPr="00E42C66">
              <w:rPr>
                <w:rFonts w:ascii="Arial" w:hAnsi="Arial" w:cs="Arial"/>
                <w:lang w:val="es-ES"/>
              </w:rPr>
              <w:t>Ciudadano</w:t>
            </w:r>
          </w:p>
        </w:tc>
      </w:tr>
      <w:tr w:rsidR="008204EC" w:rsidRPr="006751D8" w14:paraId="4B5F48EA" w14:textId="77777777" w:rsidTr="008204EC">
        <w:tc>
          <w:tcPr>
            <w:tcW w:w="8222" w:type="dxa"/>
            <w:gridSpan w:val="2"/>
            <w:tcBorders>
              <w:top w:val="single" w:sz="2" w:space="0" w:color="000000"/>
              <w:left w:val="single" w:sz="2" w:space="0" w:color="000000"/>
              <w:bottom w:val="single" w:sz="2" w:space="0" w:color="000000"/>
              <w:right w:val="single" w:sz="2" w:space="0" w:color="000000"/>
            </w:tcBorders>
          </w:tcPr>
          <w:p w14:paraId="02ED5459" w14:textId="77777777" w:rsidR="008204EC" w:rsidRPr="00E42C66" w:rsidRDefault="008204EC" w:rsidP="008204EC">
            <w:pPr>
              <w:pStyle w:val="Textoindependiente"/>
              <w:spacing w:after="0"/>
              <w:jc w:val="both"/>
              <w:rPr>
                <w:rFonts w:ascii="Arial" w:hAnsi="Arial" w:cs="Arial"/>
                <w:b/>
                <w:bCs/>
                <w:lang w:val="es-ES"/>
              </w:rPr>
            </w:pPr>
            <w:r w:rsidRPr="00E42C66">
              <w:rPr>
                <w:rFonts w:ascii="Arial" w:hAnsi="Arial" w:cs="Arial"/>
                <w:b/>
                <w:bCs/>
                <w:lang w:val="es-ES"/>
              </w:rPr>
              <w:t>Descripción:</w:t>
            </w:r>
          </w:p>
          <w:p w14:paraId="7E4A3BC6" w14:textId="7D401B4A" w:rsidR="00222D02" w:rsidRPr="00E42C66" w:rsidRDefault="00E42C66" w:rsidP="00222D02">
            <w:pPr>
              <w:pStyle w:val="Textoindependiente"/>
              <w:spacing w:after="0"/>
              <w:jc w:val="both"/>
              <w:rPr>
                <w:rFonts w:ascii="Arial" w:hAnsi="Arial" w:cs="Arial"/>
                <w:bCs/>
              </w:rPr>
            </w:pPr>
            <w:r w:rsidRPr="00E42C66">
              <w:rPr>
                <w:rFonts w:ascii="Arial" w:hAnsi="Arial" w:cs="Arial"/>
                <w:lang w:val="es-ES"/>
              </w:rPr>
              <w:t>El usuario podrá compartir en redes sociales el contenido de los artículos publicados en el contenido de las diferentes temáticas de la aplicación</w:t>
            </w:r>
            <w:r w:rsidR="00222D02" w:rsidRPr="00E42C66">
              <w:rPr>
                <w:rFonts w:ascii="Arial" w:hAnsi="Arial" w:cs="Arial"/>
                <w:bCs/>
              </w:rPr>
              <w:t>:</w:t>
            </w:r>
          </w:p>
          <w:p w14:paraId="00E4191D" w14:textId="77777777" w:rsidR="00222D02" w:rsidRPr="00E42C66" w:rsidRDefault="00222D02" w:rsidP="00222D02">
            <w:pPr>
              <w:rPr>
                <w:rFonts w:ascii="Arial" w:hAnsi="Arial" w:cs="Arial"/>
                <w:bCs/>
              </w:rPr>
            </w:pPr>
          </w:p>
          <w:p w14:paraId="49A41C84" w14:textId="77777777" w:rsidR="00222D02" w:rsidRPr="00E42C66" w:rsidRDefault="00222D02" w:rsidP="00222D02">
            <w:pPr>
              <w:pStyle w:val="Prrafodelista"/>
              <w:numPr>
                <w:ilvl w:val="0"/>
                <w:numId w:val="13"/>
              </w:numPr>
              <w:ind w:left="654" w:hanging="142"/>
              <w:rPr>
                <w:rFonts w:ascii="Arial" w:hAnsi="Arial" w:cs="Arial"/>
                <w:bCs/>
              </w:rPr>
            </w:pPr>
            <w:r w:rsidRPr="00E42C66">
              <w:rPr>
                <w:rFonts w:ascii="Arial" w:hAnsi="Arial" w:cs="Arial"/>
                <w:bCs/>
              </w:rPr>
              <w:t>Pornografía Infantil.</w:t>
            </w:r>
          </w:p>
          <w:p w14:paraId="37E6C986" w14:textId="77777777" w:rsidR="00222D02" w:rsidRPr="00E42C66" w:rsidRDefault="00222D02" w:rsidP="00222D02">
            <w:pPr>
              <w:pStyle w:val="Prrafodelista"/>
              <w:numPr>
                <w:ilvl w:val="0"/>
                <w:numId w:val="13"/>
              </w:numPr>
              <w:ind w:left="654" w:hanging="142"/>
              <w:rPr>
                <w:rFonts w:ascii="Arial" w:hAnsi="Arial" w:cs="Arial"/>
                <w:bCs/>
              </w:rPr>
            </w:pPr>
            <w:r w:rsidRPr="00E42C66">
              <w:rPr>
                <w:rFonts w:ascii="Arial" w:hAnsi="Arial" w:cs="Arial"/>
                <w:bCs/>
              </w:rPr>
              <w:t>Grooming.</w:t>
            </w:r>
          </w:p>
          <w:p w14:paraId="2BCDE941" w14:textId="77777777" w:rsidR="00222D02" w:rsidRPr="00E42C66" w:rsidRDefault="00222D02" w:rsidP="00222D02">
            <w:pPr>
              <w:pStyle w:val="Prrafodelista"/>
              <w:numPr>
                <w:ilvl w:val="0"/>
                <w:numId w:val="13"/>
              </w:numPr>
              <w:ind w:left="654" w:hanging="142"/>
              <w:rPr>
                <w:rFonts w:ascii="Arial" w:hAnsi="Arial" w:cs="Arial"/>
                <w:bCs/>
              </w:rPr>
            </w:pPr>
            <w:r w:rsidRPr="00E42C66">
              <w:rPr>
                <w:rFonts w:ascii="Arial" w:hAnsi="Arial" w:cs="Arial"/>
                <w:bCs/>
              </w:rPr>
              <w:t>Sexting.</w:t>
            </w:r>
          </w:p>
          <w:p w14:paraId="157A38B5" w14:textId="77777777" w:rsidR="00222D02" w:rsidRPr="00E42C66" w:rsidRDefault="00222D02" w:rsidP="00222D02">
            <w:pPr>
              <w:pStyle w:val="Prrafodelista"/>
              <w:numPr>
                <w:ilvl w:val="0"/>
                <w:numId w:val="13"/>
              </w:numPr>
              <w:ind w:left="654" w:hanging="142"/>
              <w:rPr>
                <w:rFonts w:ascii="Arial" w:hAnsi="Arial" w:cs="Arial"/>
                <w:bCs/>
              </w:rPr>
            </w:pPr>
            <w:r w:rsidRPr="00E42C66">
              <w:rPr>
                <w:rFonts w:ascii="Arial" w:hAnsi="Arial" w:cs="Arial"/>
                <w:bCs/>
              </w:rPr>
              <w:t>Ciberdependencia.</w:t>
            </w:r>
          </w:p>
          <w:p w14:paraId="0CDE4648" w14:textId="77777777" w:rsidR="00222D02" w:rsidRPr="00E42C66" w:rsidRDefault="00222D02" w:rsidP="00222D02">
            <w:pPr>
              <w:pStyle w:val="Prrafodelista"/>
              <w:numPr>
                <w:ilvl w:val="0"/>
                <w:numId w:val="13"/>
              </w:numPr>
              <w:ind w:left="654" w:hanging="142"/>
              <w:rPr>
                <w:rFonts w:ascii="Arial" w:hAnsi="Arial" w:cs="Arial"/>
                <w:bCs/>
              </w:rPr>
            </w:pPr>
            <w:r w:rsidRPr="00E42C66">
              <w:rPr>
                <w:rFonts w:ascii="Arial" w:hAnsi="Arial" w:cs="Arial"/>
                <w:bCs/>
              </w:rPr>
              <w:t>Ciberacoso.</w:t>
            </w:r>
          </w:p>
          <w:p w14:paraId="611EA75B" w14:textId="00328B49" w:rsidR="00222D02" w:rsidRPr="00E42C66" w:rsidRDefault="00E42C66" w:rsidP="00222D02">
            <w:pPr>
              <w:pStyle w:val="Textoindependiente"/>
              <w:numPr>
                <w:ilvl w:val="2"/>
                <w:numId w:val="13"/>
              </w:numPr>
              <w:spacing w:after="0"/>
              <w:ind w:left="654" w:hanging="142"/>
              <w:jc w:val="both"/>
              <w:rPr>
                <w:rFonts w:ascii="Arial" w:hAnsi="Arial" w:cs="Arial"/>
                <w:bCs/>
              </w:rPr>
            </w:pPr>
            <w:r w:rsidRPr="00E42C66">
              <w:rPr>
                <w:rFonts w:ascii="Arial" w:hAnsi="Arial" w:cs="Arial"/>
                <w:bCs/>
              </w:rPr>
              <w:t>Fraude electrónico.</w:t>
            </w:r>
          </w:p>
          <w:p w14:paraId="0CD018E7" w14:textId="77777777" w:rsidR="008204EC" w:rsidRPr="00E42C66" w:rsidRDefault="008204EC" w:rsidP="008204EC">
            <w:pPr>
              <w:pStyle w:val="Textoindependiente"/>
              <w:spacing w:after="0"/>
              <w:jc w:val="both"/>
              <w:rPr>
                <w:rFonts w:ascii="Arial" w:hAnsi="Arial" w:cs="Arial"/>
                <w:lang w:val="es-ES"/>
              </w:rPr>
            </w:pPr>
          </w:p>
          <w:p w14:paraId="5CF558DF" w14:textId="7391F685" w:rsidR="008204EC" w:rsidRPr="00E42C66" w:rsidRDefault="00E42C66" w:rsidP="00222D02">
            <w:pPr>
              <w:pStyle w:val="Textoindependiente"/>
              <w:spacing w:after="0"/>
              <w:jc w:val="both"/>
              <w:rPr>
                <w:rFonts w:ascii="Arial" w:hAnsi="Arial" w:cs="Arial"/>
                <w:lang w:val="es-ES"/>
              </w:rPr>
            </w:pPr>
            <w:r w:rsidRPr="00E42C66">
              <w:rPr>
                <w:rFonts w:ascii="Arial" w:hAnsi="Arial" w:cs="Arial"/>
                <w:lang w:val="es-ES"/>
              </w:rPr>
              <w:t>La aplicación le permite al usuario loguearse en Facebook y confirmar la publicación del contenido seleccionado en su muro.</w:t>
            </w:r>
          </w:p>
        </w:tc>
      </w:tr>
      <w:tr w:rsidR="008204EC" w:rsidRPr="006751D8" w14:paraId="1DF82516" w14:textId="77777777" w:rsidTr="008204EC">
        <w:tc>
          <w:tcPr>
            <w:tcW w:w="8222" w:type="dxa"/>
            <w:gridSpan w:val="2"/>
            <w:tcBorders>
              <w:top w:val="single" w:sz="2" w:space="0" w:color="000000"/>
              <w:left w:val="single" w:sz="2" w:space="0" w:color="000000"/>
              <w:bottom w:val="single" w:sz="2" w:space="0" w:color="000000"/>
              <w:right w:val="single" w:sz="2" w:space="0" w:color="000000"/>
            </w:tcBorders>
            <w:hideMark/>
          </w:tcPr>
          <w:p w14:paraId="217D140C" w14:textId="77777777" w:rsidR="008204EC" w:rsidRPr="007E2EDA" w:rsidRDefault="008204EC" w:rsidP="008204EC">
            <w:pPr>
              <w:pStyle w:val="Textoindependiente"/>
              <w:spacing w:after="0"/>
              <w:jc w:val="both"/>
              <w:rPr>
                <w:rFonts w:ascii="Arial" w:hAnsi="Arial" w:cs="Arial"/>
                <w:b/>
                <w:bCs/>
                <w:lang w:val="es-ES"/>
              </w:rPr>
            </w:pPr>
            <w:r w:rsidRPr="007E2EDA">
              <w:rPr>
                <w:rFonts w:ascii="Arial" w:hAnsi="Arial" w:cs="Arial"/>
                <w:b/>
                <w:bCs/>
                <w:lang w:val="es-ES"/>
              </w:rPr>
              <w:t>Cómo Probar:</w:t>
            </w:r>
          </w:p>
          <w:p w14:paraId="29402C81" w14:textId="16C54F50" w:rsidR="008204EC" w:rsidRPr="007E2EDA" w:rsidRDefault="008204EC" w:rsidP="007E2EDA">
            <w:pPr>
              <w:pStyle w:val="Prrafodelista"/>
              <w:numPr>
                <w:ilvl w:val="0"/>
                <w:numId w:val="12"/>
              </w:numPr>
              <w:rPr>
                <w:rFonts w:ascii="Arial" w:eastAsia="SimSun" w:hAnsi="Arial" w:cs="Arial"/>
                <w:bCs/>
                <w:kern w:val="2"/>
                <w:lang w:val="es-ES" w:eastAsia="hi-IN" w:bidi="hi-IN"/>
              </w:rPr>
            </w:pPr>
            <w:r w:rsidRPr="007E2EDA">
              <w:rPr>
                <w:rFonts w:ascii="Arial" w:eastAsia="SimSun" w:hAnsi="Arial" w:cs="Arial"/>
                <w:bCs/>
                <w:kern w:val="2"/>
                <w:lang w:val="es-ES" w:eastAsia="hi-IN" w:bidi="hi-IN"/>
              </w:rPr>
              <w:t xml:space="preserve">Ejecutar la aplicación, seleccionar </w:t>
            </w:r>
            <w:r w:rsidR="00222D02" w:rsidRPr="007E2EDA">
              <w:rPr>
                <w:rFonts w:ascii="Arial" w:eastAsia="SimSun" w:hAnsi="Arial" w:cs="Arial"/>
                <w:bCs/>
                <w:kern w:val="2"/>
                <w:lang w:val="es-ES" w:eastAsia="hi-IN" w:bidi="hi-IN"/>
              </w:rPr>
              <w:t>una conducta</w:t>
            </w:r>
            <w:r w:rsidRPr="007E2EDA">
              <w:rPr>
                <w:rFonts w:ascii="Arial" w:eastAsia="SimSun" w:hAnsi="Arial" w:cs="Arial"/>
                <w:bCs/>
                <w:kern w:val="2"/>
                <w:lang w:val="es-ES" w:eastAsia="hi-IN" w:bidi="hi-IN"/>
              </w:rPr>
              <w:t xml:space="preserve"> y hac</w:t>
            </w:r>
            <w:r w:rsidR="007E2EDA">
              <w:rPr>
                <w:rFonts w:ascii="Arial" w:eastAsia="SimSun" w:hAnsi="Arial" w:cs="Arial"/>
                <w:bCs/>
                <w:kern w:val="2"/>
                <w:lang w:val="es-ES" w:eastAsia="hi-IN" w:bidi="hi-IN"/>
              </w:rPr>
              <w:t>er clic en el botón con el icono de la red social,</w:t>
            </w:r>
            <w:r w:rsidRPr="007E2EDA">
              <w:rPr>
                <w:rFonts w:ascii="Arial" w:eastAsia="SimSun" w:hAnsi="Arial" w:cs="Arial"/>
                <w:bCs/>
                <w:kern w:val="2"/>
                <w:lang w:val="es-ES" w:eastAsia="hi-IN" w:bidi="hi-IN"/>
              </w:rPr>
              <w:t xml:space="preserve"> ubicado en la parte </w:t>
            </w:r>
            <w:r w:rsidR="00222D02" w:rsidRPr="007E2EDA">
              <w:rPr>
                <w:rFonts w:ascii="Arial" w:eastAsia="SimSun" w:hAnsi="Arial" w:cs="Arial"/>
                <w:bCs/>
                <w:kern w:val="2"/>
                <w:lang w:val="es-ES" w:eastAsia="hi-IN" w:bidi="hi-IN"/>
              </w:rPr>
              <w:t>inferior</w:t>
            </w:r>
            <w:r w:rsidRPr="007E2EDA">
              <w:rPr>
                <w:rFonts w:ascii="Arial" w:eastAsia="SimSun" w:hAnsi="Arial" w:cs="Arial"/>
                <w:bCs/>
                <w:kern w:val="2"/>
                <w:lang w:val="es-ES" w:eastAsia="hi-IN" w:bidi="hi-IN"/>
              </w:rPr>
              <w:t xml:space="preserve"> derecha</w:t>
            </w:r>
            <w:r w:rsidR="007E2EDA">
              <w:rPr>
                <w:rFonts w:ascii="Arial" w:eastAsia="SimSun" w:hAnsi="Arial" w:cs="Arial"/>
                <w:bCs/>
                <w:kern w:val="2"/>
                <w:lang w:val="es-ES" w:eastAsia="hi-IN" w:bidi="hi-IN"/>
              </w:rPr>
              <w:t xml:space="preserve"> del artículo</w:t>
            </w:r>
            <w:r w:rsidR="00222D02" w:rsidRPr="007E2EDA">
              <w:rPr>
                <w:rFonts w:ascii="Arial" w:eastAsia="SimSun" w:hAnsi="Arial" w:cs="Arial"/>
                <w:bCs/>
                <w:kern w:val="2"/>
                <w:lang w:val="es-ES" w:eastAsia="hi-IN" w:bidi="hi-IN"/>
              </w:rPr>
              <w:t>.</w:t>
            </w:r>
          </w:p>
        </w:tc>
      </w:tr>
    </w:tbl>
    <w:p w14:paraId="7E89AFDF" w14:textId="77777777" w:rsidR="008204EC" w:rsidRPr="006751D8" w:rsidRDefault="008204EC" w:rsidP="00DB378A">
      <w:pPr>
        <w:pStyle w:val="GELParrafo"/>
        <w:rPr>
          <w:highlight w:val="yellow"/>
          <w:lang w:val="es-CO"/>
        </w:rPr>
      </w:pPr>
    </w:p>
    <w:p w14:paraId="6537F7D1" w14:textId="06B15858" w:rsidR="00C71FEA" w:rsidRPr="00144E1B" w:rsidRDefault="008D0C04" w:rsidP="007C28D5">
      <w:pPr>
        <w:pStyle w:val="GELTtulo2"/>
        <w:numPr>
          <w:ilvl w:val="1"/>
          <w:numId w:val="16"/>
        </w:numPr>
        <w:spacing w:after="240"/>
        <w:rPr>
          <w:color w:val="auto"/>
        </w:rPr>
      </w:pPr>
      <w:bookmarkStart w:id="349" w:name="_Toc370119444"/>
      <w:r w:rsidRPr="00144E1B">
        <w:rPr>
          <w:caps w:val="0"/>
          <w:color w:val="auto"/>
        </w:rPr>
        <w:t>CONSULTAR INFORMACIÓN ACERCA DE LA APLICACIÓN</w:t>
      </w:r>
      <w:bookmarkEnd w:id="349"/>
    </w:p>
    <w:tbl>
      <w:tblPr>
        <w:tblW w:w="8220" w:type="dxa"/>
        <w:tblInd w:w="55" w:type="dxa"/>
        <w:tblLayout w:type="fixed"/>
        <w:tblCellMar>
          <w:top w:w="55" w:type="dxa"/>
          <w:left w:w="55" w:type="dxa"/>
          <w:bottom w:w="55" w:type="dxa"/>
          <w:right w:w="55" w:type="dxa"/>
        </w:tblCellMar>
        <w:tblLook w:val="04A0" w:firstRow="1" w:lastRow="0" w:firstColumn="1" w:lastColumn="0" w:noHBand="0" w:noVBand="1"/>
      </w:tblPr>
      <w:tblGrid>
        <w:gridCol w:w="2976"/>
        <w:gridCol w:w="5244"/>
      </w:tblGrid>
      <w:tr w:rsidR="00C71FEA" w:rsidRPr="00144E1B" w14:paraId="20E00575" w14:textId="77777777" w:rsidTr="0004458C">
        <w:tc>
          <w:tcPr>
            <w:tcW w:w="8222" w:type="dxa"/>
            <w:gridSpan w:val="2"/>
            <w:tcBorders>
              <w:top w:val="single" w:sz="2" w:space="0" w:color="000000"/>
              <w:left w:val="single" w:sz="2" w:space="0" w:color="000000"/>
              <w:bottom w:val="single" w:sz="2" w:space="0" w:color="000000"/>
              <w:right w:val="single" w:sz="2" w:space="0" w:color="000000"/>
            </w:tcBorders>
            <w:shd w:val="clear" w:color="auto" w:fill="B3B3B3"/>
            <w:hideMark/>
          </w:tcPr>
          <w:p w14:paraId="2F2B0809" w14:textId="77777777" w:rsidR="00C71FEA" w:rsidRPr="00144E1B" w:rsidRDefault="00C71FEA" w:rsidP="0004458C">
            <w:pPr>
              <w:pStyle w:val="Contenidodelatabla"/>
              <w:jc w:val="center"/>
              <w:rPr>
                <w:rFonts w:ascii="Arial" w:hAnsi="Arial" w:cs="Arial"/>
                <w:b/>
                <w:bCs/>
                <w:lang w:val="es-ES"/>
              </w:rPr>
            </w:pPr>
            <w:r w:rsidRPr="00144E1B">
              <w:rPr>
                <w:rFonts w:ascii="Arial" w:hAnsi="Arial" w:cs="Arial"/>
                <w:b/>
                <w:bCs/>
                <w:lang w:val="es-ES"/>
              </w:rPr>
              <w:t>HISTORIA DE USUARIO</w:t>
            </w:r>
          </w:p>
        </w:tc>
      </w:tr>
      <w:tr w:rsidR="00C71FEA" w:rsidRPr="00144E1B" w14:paraId="7EA9188B" w14:textId="77777777" w:rsidTr="0004458C">
        <w:tc>
          <w:tcPr>
            <w:tcW w:w="2977" w:type="dxa"/>
            <w:tcBorders>
              <w:top w:val="nil"/>
              <w:left w:val="single" w:sz="2" w:space="0" w:color="000000"/>
              <w:bottom w:val="single" w:sz="2" w:space="0" w:color="000000"/>
              <w:right w:val="nil"/>
            </w:tcBorders>
            <w:hideMark/>
          </w:tcPr>
          <w:p w14:paraId="4D3E1838" w14:textId="41F30F79" w:rsidR="00C71FEA" w:rsidRPr="00144E1B" w:rsidRDefault="00C71FEA" w:rsidP="0004458C">
            <w:pPr>
              <w:pStyle w:val="Contenidodelatabla"/>
              <w:jc w:val="both"/>
              <w:rPr>
                <w:rFonts w:ascii="Arial" w:hAnsi="Arial" w:cs="Arial"/>
                <w:b/>
                <w:bCs/>
                <w:lang w:val="es-ES"/>
              </w:rPr>
            </w:pPr>
            <w:r w:rsidRPr="00144E1B">
              <w:rPr>
                <w:rFonts w:ascii="Arial" w:hAnsi="Arial" w:cs="Arial"/>
                <w:b/>
                <w:bCs/>
                <w:lang w:val="es-ES"/>
              </w:rPr>
              <w:t xml:space="preserve">NHU: </w:t>
            </w:r>
            <w:r w:rsidRPr="00144E1B">
              <w:rPr>
                <w:rFonts w:ascii="Arial" w:hAnsi="Arial" w:cs="Arial"/>
                <w:lang w:val="es-ES"/>
              </w:rPr>
              <w:t xml:space="preserve">10. </w:t>
            </w:r>
          </w:p>
        </w:tc>
        <w:tc>
          <w:tcPr>
            <w:tcW w:w="5245" w:type="dxa"/>
            <w:tcBorders>
              <w:top w:val="nil"/>
              <w:left w:val="single" w:sz="2" w:space="0" w:color="000000"/>
              <w:bottom w:val="single" w:sz="2" w:space="0" w:color="000000"/>
              <w:right w:val="single" w:sz="2" w:space="0" w:color="000000"/>
            </w:tcBorders>
            <w:hideMark/>
          </w:tcPr>
          <w:p w14:paraId="6233F774" w14:textId="77777777" w:rsidR="00C71FEA" w:rsidRPr="00144E1B" w:rsidRDefault="00C71FEA" w:rsidP="0004458C">
            <w:pPr>
              <w:pStyle w:val="Contenidodelatabla"/>
              <w:jc w:val="both"/>
              <w:rPr>
                <w:rFonts w:ascii="Arial" w:hAnsi="Arial" w:cs="Arial"/>
                <w:b/>
                <w:bCs/>
                <w:lang w:val="es-ES"/>
              </w:rPr>
            </w:pPr>
            <w:r w:rsidRPr="00144E1B">
              <w:rPr>
                <w:rFonts w:ascii="Arial" w:hAnsi="Arial" w:cs="Arial"/>
                <w:b/>
                <w:bCs/>
                <w:lang w:val="es-ES"/>
              </w:rPr>
              <w:t xml:space="preserve">Usuario: </w:t>
            </w:r>
            <w:r w:rsidRPr="00144E1B">
              <w:rPr>
                <w:rFonts w:ascii="Arial" w:hAnsi="Arial" w:cs="Arial"/>
                <w:lang w:val="es-ES"/>
              </w:rPr>
              <w:t>Ciudadano</w:t>
            </w:r>
          </w:p>
        </w:tc>
      </w:tr>
      <w:tr w:rsidR="00C71FEA" w:rsidRPr="00144E1B" w14:paraId="5DC8C188" w14:textId="77777777" w:rsidTr="0004458C">
        <w:tc>
          <w:tcPr>
            <w:tcW w:w="8222" w:type="dxa"/>
            <w:gridSpan w:val="2"/>
            <w:tcBorders>
              <w:top w:val="single" w:sz="2" w:space="0" w:color="000000"/>
              <w:left w:val="single" w:sz="2" w:space="0" w:color="000000"/>
              <w:bottom w:val="single" w:sz="2" w:space="0" w:color="000000"/>
              <w:right w:val="single" w:sz="2" w:space="0" w:color="000000"/>
            </w:tcBorders>
          </w:tcPr>
          <w:p w14:paraId="381F92EB" w14:textId="77777777" w:rsidR="00C71FEA" w:rsidRPr="00144E1B" w:rsidRDefault="00C71FEA" w:rsidP="0004458C">
            <w:pPr>
              <w:pStyle w:val="Textoindependiente"/>
              <w:spacing w:after="0"/>
              <w:jc w:val="both"/>
              <w:rPr>
                <w:rFonts w:ascii="Arial" w:hAnsi="Arial" w:cs="Arial"/>
                <w:b/>
                <w:bCs/>
                <w:lang w:val="es-ES"/>
              </w:rPr>
            </w:pPr>
            <w:r w:rsidRPr="00144E1B">
              <w:rPr>
                <w:rFonts w:ascii="Arial" w:hAnsi="Arial" w:cs="Arial"/>
                <w:b/>
                <w:bCs/>
                <w:lang w:val="es-ES"/>
              </w:rPr>
              <w:t>Descripción:</w:t>
            </w:r>
          </w:p>
          <w:p w14:paraId="5656DF7E" w14:textId="6C21D689" w:rsidR="00C71FEA" w:rsidRPr="00144E1B" w:rsidRDefault="00C71FEA" w:rsidP="00144E1B">
            <w:pPr>
              <w:pStyle w:val="Textoindependiente"/>
              <w:spacing w:after="0"/>
              <w:jc w:val="both"/>
              <w:rPr>
                <w:rFonts w:ascii="Arial" w:hAnsi="Arial" w:cs="Arial"/>
                <w:color w:val="FF0000"/>
                <w:lang w:val="es-ES"/>
              </w:rPr>
            </w:pPr>
            <w:r w:rsidRPr="00144E1B">
              <w:rPr>
                <w:rFonts w:ascii="Arial" w:hAnsi="Arial" w:cs="Arial"/>
                <w:lang w:val="es-ES"/>
              </w:rPr>
              <w:t>La aplicación debe ofrecer al usuario</w:t>
            </w:r>
            <w:r w:rsidR="00144E1B">
              <w:rPr>
                <w:rFonts w:ascii="Arial" w:hAnsi="Arial" w:cs="Arial"/>
                <w:lang w:val="es-ES"/>
              </w:rPr>
              <w:t xml:space="preserve"> la información técnica sosobre </w:t>
            </w:r>
            <w:r w:rsidRPr="00144E1B">
              <w:rPr>
                <w:rFonts w:ascii="Arial" w:hAnsi="Arial" w:cs="Arial"/>
                <w:lang w:val="es-ES"/>
              </w:rPr>
              <w:t xml:space="preserve">la </w:t>
            </w:r>
            <w:r w:rsidRPr="00144E1B">
              <w:rPr>
                <w:rFonts w:ascii="Arial" w:hAnsi="Arial" w:cs="Arial"/>
                <w:lang w:val="es-ES"/>
              </w:rPr>
              <w:lastRenderedPageBreak/>
              <w:t>versi</w:t>
            </w:r>
            <w:r w:rsidR="0004458C" w:rsidRPr="00144E1B">
              <w:rPr>
                <w:rFonts w:ascii="Arial" w:hAnsi="Arial" w:cs="Arial"/>
                <w:lang w:val="es-ES"/>
              </w:rPr>
              <w:t>ón del softwar</w:t>
            </w:r>
            <w:r w:rsidRPr="00144E1B">
              <w:rPr>
                <w:rFonts w:ascii="Arial" w:hAnsi="Arial" w:cs="Arial"/>
                <w:lang w:val="es-ES"/>
              </w:rPr>
              <w:t>e, los logotipos del Ministerio de Tecnologías de la información y las Comunicaciones y del programa En TIC Confío, y un mensaje que indique al usuario que debe tener en cuenta que la aplicación utiliza recursos de su servicio de datos móvil.</w:t>
            </w:r>
          </w:p>
        </w:tc>
      </w:tr>
      <w:tr w:rsidR="00C71FEA" w:rsidRPr="006751D8" w14:paraId="780AD492" w14:textId="77777777" w:rsidTr="0004458C">
        <w:tc>
          <w:tcPr>
            <w:tcW w:w="8222" w:type="dxa"/>
            <w:gridSpan w:val="2"/>
            <w:tcBorders>
              <w:top w:val="single" w:sz="2" w:space="0" w:color="000000"/>
              <w:left w:val="single" w:sz="2" w:space="0" w:color="000000"/>
              <w:bottom w:val="single" w:sz="2" w:space="0" w:color="000000"/>
              <w:right w:val="single" w:sz="2" w:space="0" w:color="000000"/>
            </w:tcBorders>
            <w:hideMark/>
          </w:tcPr>
          <w:p w14:paraId="79B579A9" w14:textId="77777777" w:rsidR="00C71FEA" w:rsidRPr="00144E1B" w:rsidRDefault="00C71FEA" w:rsidP="0004458C">
            <w:pPr>
              <w:pStyle w:val="Textoindependiente"/>
              <w:spacing w:after="0"/>
              <w:jc w:val="both"/>
              <w:rPr>
                <w:rFonts w:ascii="Arial" w:hAnsi="Arial" w:cs="Arial"/>
                <w:b/>
                <w:bCs/>
                <w:lang w:val="es-ES"/>
              </w:rPr>
            </w:pPr>
            <w:r w:rsidRPr="00144E1B">
              <w:rPr>
                <w:rFonts w:ascii="Arial" w:hAnsi="Arial" w:cs="Arial"/>
                <w:b/>
                <w:bCs/>
                <w:lang w:val="es-ES"/>
              </w:rPr>
              <w:lastRenderedPageBreak/>
              <w:t>Cómo Probar:</w:t>
            </w:r>
          </w:p>
          <w:p w14:paraId="420940E1" w14:textId="37504D91" w:rsidR="00C71FEA" w:rsidRPr="00144E1B" w:rsidRDefault="0004458C" w:rsidP="00D31412">
            <w:pPr>
              <w:pStyle w:val="Prrafodelista"/>
              <w:numPr>
                <w:ilvl w:val="0"/>
                <w:numId w:val="12"/>
              </w:numPr>
              <w:rPr>
                <w:rFonts w:ascii="Arial" w:eastAsia="SimSun" w:hAnsi="Arial" w:cs="Arial"/>
                <w:bCs/>
                <w:kern w:val="2"/>
                <w:lang w:val="es-ES" w:eastAsia="hi-IN" w:bidi="hi-IN"/>
              </w:rPr>
            </w:pPr>
            <w:r w:rsidRPr="00144E1B">
              <w:rPr>
                <w:rFonts w:ascii="Arial" w:eastAsia="SimSun" w:hAnsi="Arial" w:cs="Arial"/>
                <w:bCs/>
                <w:kern w:val="2"/>
                <w:lang w:val="es-ES" w:eastAsia="hi-IN" w:bidi="hi-IN"/>
              </w:rPr>
              <w:t>Consultar la opción “Acerca de” de la aplicación</w:t>
            </w:r>
            <w:r w:rsidR="00D31412" w:rsidRPr="00144E1B">
              <w:rPr>
                <w:rFonts w:ascii="Arial" w:eastAsia="SimSun" w:hAnsi="Arial" w:cs="Arial"/>
                <w:bCs/>
                <w:kern w:val="2"/>
                <w:lang w:val="es-ES" w:eastAsia="hi-IN" w:bidi="hi-IN"/>
              </w:rPr>
              <w:t>. Verificar que se muestran los logotipos del ministerio y del programa En TIC Confío, el número de versión de la aplicación, un mensaje indicando que la aplicación consume recursos del plan de datos y los nombres de los desarrolladores.</w:t>
            </w:r>
          </w:p>
        </w:tc>
      </w:tr>
    </w:tbl>
    <w:p w14:paraId="64C8A13C" w14:textId="77777777" w:rsidR="008B188A" w:rsidRPr="006751D8" w:rsidRDefault="008B188A" w:rsidP="00DB378A">
      <w:pPr>
        <w:pStyle w:val="GELParrafo"/>
        <w:rPr>
          <w:highlight w:val="yellow"/>
          <w:lang w:val="es-CO"/>
        </w:rPr>
      </w:pPr>
    </w:p>
    <w:p w14:paraId="22E1D5D3" w14:textId="77777777" w:rsidR="008B188A" w:rsidRPr="006751D8" w:rsidRDefault="008B188A" w:rsidP="00DB378A">
      <w:pPr>
        <w:pStyle w:val="GELParrafo"/>
        <w:rPr>
          <w:highlight w:val="yellow"/>
          <w:lang w:val="es-CO"/>
        </w:rPr>
      </w:pPr>
    </w:p>
    <w:p w14:paraId="4CD4C496" w14:textId="77777777" w:rsidR="008B188A" w:rsidRPr="006751D8" w:rsidRDefault="008B188A" w:rsidP="00DB378A">
      <w:pPr>
        <w:pStyle w:val="GELParrafo"/>
        <w:rPr>
          <w:highlight w:val="yellow"/>
          <w:lang w:val="es-CO"/>
        </w:rPr>
      </w:pPr>
    </w:p>
    <w:p w14:paraId="19868C88" w14:textId="77777777" w:rsidR="008B188A" w:rsidRPr="006751D8" w:rsidRDefault="008B188A" w:rsidP="00DB378A">
      <w:pPr>
        <w:pStyle w:val="GELParrafo"/>
        <w:rPr>
          <w:highlight w:val="yellow"/>
          <w:lang w:val="es-CO"/>
        </w:rPr>
      </w:pPr>
    </w:p>
    <w:p w14:paraId="59C9EF4F" w14:textId="77777777" w:rsidR="008B188A" w:rsidRPr="006751D8" w:rsidRDefault="008B188A" w:rsidP="00DB378A">
      <w:pPr>
        <w:pStyle w:val="GELParrafo"/>
        <w:rPr>
          <w:highlight w:val="yellow"/>
          <w:lang w:val="es-CO"/>
        </w:rPr>
      </w:pPr>
    </w:p>
    <w:p w14:paraId="32EE827E" w14:textId="77777777" w:rsidR="008B188A" w:rsidRPr="006751D8" w:rsidRDefault="008B188A" w:rsidP="00DB378A">
      <w:pPr>
        <w:pStyle w:val="GELParrafo"/>
        <w:rPr>
          <w:highlight w:val="yellow"/>
          <w:lang w:val="es-CO"/>
        </w:rPr>
      </w:pPr>
    </w:p>
    <w:p w14:paraId="0310D89F" w14:textId="77777777" w:rsidR="008B188A" w:rsidRPr="006751D8" w:rsidRDefault="008B188A" w:rsidP="00DB378A">
      <w:pPr>
        <w:pStyle w:val="GELParrafo"/>
        <w:rPr>
          <w:highlight w:val="yellow"/>
          <w:lang w:val="es-CO"/>
        </w:rPr>
      </w:pPr>
    </w:p>
    <w:p w14:paraId="3852EBC2" w14:textId="77777777" w:rsidR="008B188A" w:rsidRPr="006751D8" w:rsidRDefault="008B188A" w:rsidP="00DB378A">
      <w:pPr>
        <w:pStyle w:val="GELParrafo"/>
        <w:rPr>
          <w:highlight w:val="yellow"/>
          <w:lang w:val="es-CO"/>
        </w:rPr>
      </w:pPr>
    </w:p>
    <w:p w14:paraId="74B6DD40" w14:textId="2296F5E6" w:rsidR="008B188A" w:rsidRPr="008D0C04" w:rsidRDefault="008B188A" w:rsidP="007C28D5">
      <w:pPr>
        <w:pStyle w:val="GELTtulo1"/>
        <w:numPr>
          <w:ilvl w:val="0"/>
          <w:numId w:val="16"/>
        </w:numPr>
        <w:rPr>
          <w:rFonts w:eastAsiaTheme="minorHAnsi" w:cstheme="minorBidi"/>
          <w:bCs w:val="0"/>
          <w:color w:val="auto"/>
          <w:szCs w:val="22"/>
          <w:lang w:val="es-VE"/>
        </w:rPr>
      </w:pPr>
      <w:bookmarkStart w:id="350" w:name="_Toc361300105"/>
      <w:bookmarkStart w:id="351" w:name="_Toc370119445"/>
      <w:r w:rsidRPr="008D0C04">
        <w:rPr>
          <w:rFonts w:eastAsiaTheme="minorHAnsi" w:cstheme="minorBidi"/>
          <w:bCs w:val="0"/>
          <w:color w:val="auto"/>
          <w:szCs w:val="22"/>
          <w:lang w:val="es-VE"/>
        </w:rPr>
        <w:lastRenderedPageBreak/>
        <w:t>REQUERIMIENTOS NO FUNCIONALES</w:t>
      </w:r>
      <w:bookmarkEnd w:id="350"/>
      <w:bookmarkEnd w:id="351"/>
    </w:p>
    <w:p w14:paraId="2652CE06" w14:textId="4EBCE268" w:rsidR="008B188A" w:rsidRPr="008D0C04" w:rsidRDefault="008B188A" w:rsidP="007C28D5">
      <w:pPr>
        <w:pStyle w:val="GELTtulo2"/>
        <w:numPr>
          <w:ilvl w:val="1"/>
          <w:numId w:val="16"/>
        </w:numPr>
        <w:rPr>
          <w:color w:val="auto"/>
        </w:rPr>
      </w:pPr>
      <w:bookmarkStart w:id="352" w:name="_Toc361300106"/>
      <w:bookmarkStart w:id="353" w:name="_Toc370119446"/>
      <w:r w:rsidRPr="008D0C04">
        <w:rPr>
          <w:color w:val="auto"/>
        </w:rPr>
        <w:t>ESTÁNDARES DE DESARROLLO</w:t>
      </w:r>
      <w:bookmarkEnd w:id="352"/>
      <w:bookmarkEnd w:id="353"/>
    </w:p>
    <w:p w14:paraId="51B673B3" w14:textId="77777777" w:rsidR="008B188A" w:rsidRPr="008D0C04" w:rsidRDefault="008B188A" w:rsidP="008646DA">
      <w:pPr>
        <w:pStyle w:val="GELParrafo"/>
        <w:rPr>
          <w:b/>
          <w:bCs/>
          <w:caps/>
        </w:rPr>
      </w:pPr>
      <w:r w:rsidRPr="008D0C04">
        <w:t>La aplicación soporta los siguientes sistemas operativos:</w:t>
      </w:r>
    </w:p>
    <w:p w14:paraId="5F818AB8" w14:textId="77777777" w:rsidR="008B188A" w:rsidRPr="008D0C04" w:rsidRDefault="008B188A" w:rsidP="00AE1E38">
      <w:pPr>
        <w:pStyle w:val="GELParrafo"/>
        <w:numPr>
          <w:ilvl w:val="0"/>
          <w:numId w:val="7"/>
        </w:numPr>
        <w:rPr>
          <w:b/>
          <w:bCs/>
          <w:caps/>
        </w:rPr>
      </w:pPr>
      <w:r w:rsidRPr="008D0C04">
        <w:t>Dispositivo móvil Android con versiones 2.2, 2.3 o superior.</w:t>
      </w:r>
    </w:p>
    <w:p w14:paraId="07B395E1" w14:textId="220B50E3" w:rsidR="008B188A" w:rsidRPr="008D0C04" w:rsidRDefault="008B188A" w:rsidP="00AE1E38">
      <w:pPr>
        <w:pStyle w:val="GELParrafo"/>
        <w:numPr>
          <w:ilvl w:val="0"/>
          <w:numId w:val="7"/>
        </w:numPr>
        <w:rPr>
          <w:b/>
          <w:bCs/>
          <w:caps/>
        </w:rPr>
      </w:pPr>
      <w:r w:rsidRPr="008D0C04">
        <w:t>Dispositivo móvil iOS (</w:t>
      </w:r>
      <w:r w:rsidR="00106A75" w:rsidRPr="008D0C04">
        <w:t>IPad</w:t>
      </w:r>
      <w:r w:rsidRPr="008D0C04">
        <w:t xml:space="preserve">/iPhone) con </w:t>
      </w:r>
      <w:r w:rsidR="00106A75" w:rsidRPr="008D0C04">
        <w:t>versión</w:t>
      </w:r>
      <w:r w:rsidRPr="008D0C04">
        <w:t xml:space="preserve"> iOS 5.X o superior. </w:t>
      </w:r>
    </w:p>
    <w:p w14:paraId="0F8994D6" w14:textId="77777777" w:rsidR="008B188A" w:rsidRPr="008D0C04" w:rsidRDefault="008B188A" w:rsidP="008646DA">
      <w:pPr>
        <w:pStyle w:val="GELParrafo"/>
      </w:pPr>
      <w:r w:rsidRPr="008D0C04">
        <w:t>La aplicación cumple con estándares de calidad en cuanto a desarrollo y código.</w:t>
      </w:r>
    </w:p>
    <w:p w14:paraId="36E7B9CD" w14:textId="77777777" w:rsidR="008646DA" w:rsidRPr="008D0C04" w:rsidRDefault="008646DA" w:rsidP="008646DA">
      <w:pPr>
        <w:pStyle w:val="GELParrafo"/>
        <w:rPr>
          <w:b/>
          <w:bCs/>
          <w:caps/>
        </w:rPr>
      </w:pPr>
    </w:p>
    <w:p w14:paraId="2C1F7CC8" w14:textId="77777777" w:rsidR="008B188A" w:rsidRPr="008D0C04" w:rsidRDefault="008B188A" w:rsidP="007C28D5">
      <w:pPr>
        <w:pStyle w:val="GELTtulo2"/>
        <w:numPr>
          <w:ilvl w:val="1"/>
          <w:numId w:val="16"/>
        </w:numPr>
        <w:rPr>
          <w:color w:val="auto"/>
        </w:rPr>
      </w:pPr>
      <w:bookmarkStart w:id="354" w:name="_Toc361300107"/>
      <w:bookmarkStart w:id="355" w:name="_Toc370119447"/>
      <w:r w:rsidRPr="008D0C04">
        <w:rPr>
          <w:color w:val="auto"/>
        </w:rPr>
        <w:t>FACILIDAD DE INSTALACIÓN</w:t>
      </w:r>
      <w:bookmarkEnd w:id="354"/>
      <w:bookmarkEnd w:id="355"/>
    </w:p>
    <w:p w14:paraId="4F02D07C" w14:textId="77777777" w:rsidR="008B188A" w:rsidRPr="008D0C04" w:rsidRDefault="008B188A" w:rsidP="008646DA">
      <w:pPr>
        <w:pStyle w:val="GELParrafo"/>
        <w:rPr>
          <w:b/>
          <w:bCs/>
          <w:caps/>
        </w:rPr>
      </w:pPr>
      <w:r w:rsidRPr="008D0C04">
        <w:t xml:space="preserve">La aplicación móvil tiene la facilidad de instalarse desde las tiendas de aplicación.  </w:t>
      </w:r>
    </w:p>
    <w:p w14:paraId="3A04F7FE" w14:textId="77777777" w:rsidR="008B188A" w:rsidRPr="008D0C04" w:rsidRDefault="008B188A" w:rsidP="008646DA">
      <w:pPr>
        <w:pStyle w:val="GELParrafo"/>
        <w:rPr>
          <w:b/>
          <w:bCs/>
          <w:caps/>
        </w:rPr>
      </w:pPr>
      <w:r w:rsidRPr="008D0C04">
        <w:t>Google Play (antes Android Market) es la tienda virtual de aplicaciones para dispositivos basados en el sistema operativo Android. Google Play permite descargar aplicaciones directamente desde el dispositivo móvil, a través de la aplicación que viene preinstalada.  El archivo de aplicación para Android tiene la extensión apk y es el archivo que se carga en el dispositivo móvil.</w:t>
      </w:r>
    </w:p>
    <w:p w14:paraId="6BAAA808" w14:textId="77777777" w:rsidR="008B188A" w:rsidRPr="008D0C04" w:rsidRDefault="008B188A" w:rsidP="008646DA">
      <w:pPr>
        <w:pStyle w:val="GELParrafo"/>
      </w:pPr>
      <w:r w:rsidRPr="008D0C04">
        <w:t>AppStore es la tienda de aplicaciones de iPhone, luego de la publicación de la aplicación en la tienda, ésta puede ser descargada.</w:t>
      </w:r>
    </w:p>
    <w:p w14:paraId="14B82CE6" w14:textId="77777777" w:rsidR="001F3A25" w:rsidRPr="008D0C04" w:rsidRDefault="001F3A25" w:rsidP="008646DA">
      <w:pPr>
        <w:pStyle w:val="GELParrafo"/>
        <w:rPr>
          <w:b/>
          <w:bCs/>
          <w:caps/>
        </w:rPr>
      </w:pPr>
    </w:p>
    <w:p w14:paraId="0CFD362B" w14:textId="77777777" w:rsidR="008B188A" w:rsidRDefault="008B188A" w:rsidP="007C28D5">
      <w:pPr>
        <w:pStyle w:val="GELTtulo2"/>
        <w:numPr>
          <w:ilvl w:val="1"/>
          <w:numId w:val="16"/>
        </w:numPr>
        <w:rPr>
          <w:color w:val="auto"/>
        </w:rPr>
      </w:pPr>
      <w:bookmarkStart w:id="356" w:name="_Toc361300108"/>
      <w:bookmarkStart w:id="357" w:name="_Toc370119448"/>
      <w:r w:rsidRPr="008D0C04">
        <w:rPr>
          <w:color w:val="auto"/>
        </w:rPr>
        <w:t>LENGUAJES DE PROGRAMACIÓN</w:t>
      </w:r>
      <w:bookmarkEnd w:id="356"/>
      <w:bookmarkEnd w:id="357"/>
    </w:p>
    <w:p w14:paraId="383D1120" w14:textId="13E13DFE" w:rsidR="009C7907" w:rsidRDefault="009C7907" w:rsidP="009C7907">
      <w:pPr>
        <w:pStyle w:val="GELParrafo"/>
      </w:pPr>
      <w:r w:rsidRPr="0064273F">
        <w:t xml:space="preserve">Para desarrollar la aplicación se </w:t>
      </w:r>
      <w:r w:rsidR="00AC5B36" w:rsidRPr="0064273F">
        <w:t>empleó</w:t>
      </w:r>
      <w:r w:rsidRPr="0064273F">
        <w:t xml:space="preserve"> el framework PhoneGap, el cual permite la creación de aplicaciones móviles en distintas plataformas (iOS y Android para este caso) empleando solo una base de código fuente.</w:t>
      </w:r>
    </w:p>
    <w:p w14:paraId="19C6D4DD" w14:textId="77777777" w:rsidR="009C7907" w:rsidRPr="0064273F" w:rsidRDefault="009C7907" w:rsidP="009C7907">
      <w:pPr>
        <w:pStyle w:val="GELParrafo"/>
      </w:pPr>
    </w:p>
    <w:p w14:paraId="2F21A17D" w14:textId="7EE7E3CE" w:rsidR="009C7907" w:rsidRDefault="009C7907" w:rsidP="009C7907">
      <w:pPr>
        <w:pStyle w:val="GELParrafo"/>
      </w:pPr>
      <w:r w:rsidRPr="0064273F">
        <w:t>Para el desarrollo, el lenguaje de programación empleado fue Javascript empleando las librerías JQuery y JQuery Mobile.</w:t>
      </w:r>
    </w:p>
    <w:p w14:paraId="211B567D" w14:textId="77777777" w:rsidR="009C7907" w:rsidRPr="008D0C04" w:rsidRDefault="009C7907" w:rsidP="009C7907">
      <w:pPr>
        <w:pStyle w:val="GELParrafo"/>
      </w:pPr>
    </w:p>
    <w:p w14:paraId="6913BB74" w14:textId="77777777" w:rsidR="008B188A" w:rsidRDefault="008B188A" w:rsidP="007C28D5">
      <w:pPr>
        <w:pStyle w:val="GELTtulo2"/>
        <w:numPr>
          <w:ilvl w:val="1"/>
          <w:numId w:val="16"/>
        </w:numPr>
        <w:rPr>
          <w:color w:val="auto"/>
        </w:rPr>
      </w:pPr>
      <w:bookmarkStart w:id="358" w:name="_Toc361300109"/>
      <w:bookmarkStart w:id="359" w:name="_Toc370119449"/>
      <w:r w:rsidRPr="008D0C04">
        <w:rPr>
          <w:color w:val="auto"/>
        </w:rPr>
        <w:t>TIEMPOS DE RESPUESTA</w:t>
      </w:r>
      <w:bookmarkEnd w:id="358"/>
      <w:bookmarkEnd w:id="359"/>
    </w:p>
    <w:p w14:paraId="54AF3CF1" w14:textId="77777777" w:rsidR="00D17BEE" w:rsidRDefault="00D17BEE" w:rsidP="00D17BEE">
      <w:pPr>
        <w:pStyle w:val="GELParrafo"/>
      </w:pPr>
      <w:r w:rsidRPr="00417861">
        <w:lastRenderedPageBreak/>
        <w:t>Los tiempos de respuesta y funcionamiento de las aplicaciones que utilicen Servicios Web dependerán de la disponibilidad y desempeño tanto del esquema de conexión del móvil (3G, HSDPA, WiFi) como del servicio mismo ofrecido por la entidad respectiva</w:t>
      </w:r>
      <w:r>
        <w:t>.</w:t>
      </w:r>
    </w:p>
    <w:p w14:paraId="0894EF5B" w14:textId="77777777" w:rsidR="00D17BEE" w:rsidRPr="008D0C04" w:rsidRDefault="00D17BEE" w:rsidP="00D17BEE">
      <w:pPr>
        <w:pStyle w:val="GELTtulo2"/>
        <w:numPr>
          <w:ilvl w:val="0"/>
          <w:numId w:val="0"/>
        </w:numPr>
        <w:outlineLvl w:val="9"/>
        <w:rPr>
          <w:color w:val="auto"/>
        </w:rPr>
      </w:pPr>
    </w:p>
    <w:p w14:paraId="350B34F2" w14:textId="77777777" w:rsidR="008B188A" w:rsidRPr="008D0C04" w:rsidRDefault="008B188A" w:rsidP="007C28D5">
      <w:pPr>
        <w:pStyle w:val="GELTtulo2"/>
        <w:numPr>
          <w:ilvl w:val="1"/>
          <w:numId w:val="16"/>
        </w:numPr>
        <w:rPr>
          <w:color w:val="auto"/>
        </w:rPr>
      </w:pPr>
      <w:bookmarkStart w:id="360" w:name="_Toc370119450"/>
      <w:r w:rsidRPr="008D0C04">
        <w:rPr>
          <w:color w:val="auto"/>
        </w:rPr>
        <w:t>TIEMPOS DE RESPUESTA DE ARRANQUE DE LAS APLICACIONES</w:t>
      </w:r>
      <w:bookmarkEnd w:id="360"/>
    </w:p>
    <w:p w14:paraId="09FAFFA9" w14:textId="77777777" w:rsidR="008B188A" w:rsidRPr="008D0C04" w:rsidRDefault="008B188A" w:rsidP="008646DA">
      <w:pPr>
        <w:pStyle w:val="GELParrafo"/>
      </w:pPr>
      <w:r w:rsidRPr="008D0C04">
        <w:t>Este tiempo de respuesta está sujeto al uso de memoria del dispositivo que esté ejecutando la aplicación en un momento determinado, así como a la capacidad de procesamiento y memoria de dicho dispositivo.</w:t>
      </w:r>
    </w:p>
    <w:p w14:paraId="52C618F4" w14:textId="77777777" w:rsidR="001F3A25" w:rsidRPr="008D0C04" w:rsidRDefault="001F3A25" w:rsidP="008646DA">
      <w:pPr>
        <w:pStyle w:val="GELParrafo"/>
        <w:rPr>
          <w:b/>
        </w:rPr>
      </w:pPr>
    </w:p>
    <w:p w14:paraId="7D2E9E67" w14:textId="77777777" w:rsidR="008B188A" w:rsidRPr="008D0C04" w:rsidRDefault="008B188A" w:rsidP="007C28D5">
      <w:pPr>
        <w:pStyle w:val="GELTtulo2"/>
        <w:numPr>
          <w:ilvl w:val="1"/>
          <w:numId w:val="16"/>
        </w:numPr>
        <w:rPr>
          <w:color w:val="auto"/>
        </w:rPr>
      </w:pPr>
      <w:bookmarkStart w:id="361" w:name="_Toc370119451"/>
      <w:r w:rsidRPr="008D0C04">
        <w:rPr>
          <w:color w:val="auto"/>
        </w:rPr>
        <w:t>MANTENIBILIDAD</w:t>
      </w:r>
      <w:bookmarkEnd w:id="361"/>
    </w:p>
    <w:p w14:paraId="007FD57A" w14:textId="0CDCED41" w:rsidR="008B188A" w:rsidRPr="008D0C04" w:rsidRDefault="008B188A" w:rsidP="008646DA">
      <w:pPr>
        <w:pStyle w:val="GELParrafo"/>
      </w:pPr>
      <w:r w:rsidRPr="008D0C04">
        <w:t xml:space="preserve">Se puede realizar la modificación de los textos incluidos dentro de las aplicaciones de manera estática, así como las constantes relaciones a la conexión y autenticación de los Servicios Web. La </w:t>
      </w:r>
      <w:r w:rsidR="001F3A25" w:rsidRPr="008D0C04">
        <w:t>parametrización</w:t>
      </w:r>
      <w:r w:rsidRPr="008D0C04">
        <w:t xml:space="preserve"> se realiza en un archivo Javascript que cumple con el formato JSON.</w:t>
      </w:r>
    </w:p>
    <w:p w14:paraId="6CA5F901" w14:textId="77777777" w:rsidR="008646DA" w:rsidRPr="008D0C04" w:rsidRDefault="008646DA" w:rsidP="008646DA">
      <w:pPr>
        <w:pStyle w:val="GELParrafo"/>
      </w:pPr>
    </w:p>
    <w:p w14:paraId="432D46C4" w14:textId="77777777" w:rsidR="008B188A" w:rsidRPr="008D0C04" w:rsidRDefault="008B188A" w:rsidP="007C28D5">
      <w:pPr>
        <w:pStyle w:val="GELTtulo2"/>
        <w:numPr>
          <w:ilvl w:val="1"/>
          <w:numId w:val="16"/>
        </w:numPr>
        <w:rPr>
          <w:color w:val="auto"/>
        </w:rPr>
      </w:pPr>
      <w:bookmarkStart w:id="362" w:name="_Toc370119452"/>
      <w:r w:rsidRPr="008D0C04">
        <w:rPr>
          <w:color w:val="auto"/>
        </w:rPr>
        <w:t>MANEJO DE RESOLUCIONES DE PANTALLA</w:t>
      </w:r>
      <w:bookmarkEnd w:id="362"/>
    </w:p>
    <w:p w14:paraId="3B00B5CE" w14:textId="77777777" w:rsidR="008B188A" w:rsidRPr="001F3A25" w:rsidRDefault="008B188A" w:rsidP="008646DA">
      <w:pPr>
        <w:pStyle w:val="GELParrafo"/>
        <w:rPr>
          <w:b/>
          <w:caps/>
        </w:rPr>
      </w:pPr>
      <w:r w:rsidRPr="008D0C04">
        <w:t>La aplicación organiza la pantalla automáticamente a las dimensiones del dispositivo.  La aplicación maneja las diferentes resoluciones de pantalla de manera automática</w:t>
      </w:r>
    </w:p>
    <w:p w14:paraId="0824935C" w14:textId="77777777" w:rsidR="008B188A" w:rsidRDefault="008B188A" w:rsidP="00DB378A">
      <w:pPr>
        <w:pStyle w:val="GELParrafo"/>
      </w:pPr>
    </w:p>
    <w:p w14:paraId="191AD5A7" w14:textId="36F3E73A" w:rsidR="00762476" w:rsidRDefault="00762476" w:rsidP="00762476">
      <w:pPr>
        <w:pStyle w:val="GELTtulo0"/>
        <w:numPr>
          <w:ilvl w:val="0"/>
          <w:numId w:val="16"/>
        </w:numPr>
      </w:pPr>
      <w:r>
        <w:lastRenderedPageBreak/>
        <w:t>TERMINOLOGÍA</w:t>
      </w:r>
    </w:p>
    <w:p w14:paraId="2A7C6632" w14:textId="20F5B702" w:rsidR="00762476" w:rsidRPr="009F6239" w:rsidRDefault="00762476" w:rsidP="00762476">
      <w:pPr>
        <w:pStyle w:val="GELParrafo"/>
        <w:rPr>
          <w:b/>
        </w:rPr>
      </w:pPr>
      <w:r w:rsidRPr="009F6239">
        <w:rPr>
          <w:b/>
        </w:rPr>
        <w:t>Android:</w:t>
      </w:r>
      <w:r w:rsidR="00586CEF">
        <w:rPr>
          <w:b/>
        </w:rPr>
        <w:t xml:space="preserve"> </w:t>
      </w:r>
      <w:r w:rsidR="00586CEF" w:rsidRPr="00586CEF">
        <w:rPr>
          <w:rFonts w:cs="Arial"/>
          <w:color w:val="000000"/>
          <w:szCs w:val="20"/>
          <w:shd w:val="clear" w:color="auto" w:fill="FFFFFF"/>
        </w:rPr>
        <w:t>es un sistema operativo basado en Linux, diseñado principalmente para dispositivos móviles con pantalla táctil como teléfonos inteligentes o tabletas inicialmente desarrollados por Android, Inc., que Google respaldó económicamente y más tarde compró en 2005,11 Android fue presentado en 2007 junto la fundación del Open Handset Alliance: un consorcio de compañías de hardware, software y telecomunicaciones para avanzar en los estándares abiertos de los dispositivos móviles.</w:t>
      </w:r>
      <w:r w:rsidR="002B002F">
        <w:rPr>
          <w:rStyle w:val="Refdenotaalpie"/>
          <w:rFonts w:cs="Arial"/>
          <w:color w:val="000000"/>
          <w:szCs w:val="20"/>
          <w:shd w:val="clear" w:color="auto" w:fill="FFFFFF"/>
        </w:rPr>
        <w:footnoteReference w:id="2"/>
      </w:r>
    </w:p>
    <w:p w14:paraId="01695573" w14:textId="77777777" w:rsidR="00762476" w:rsidRDefault="00762476" w:rsidP="00762476">
      <w:pPr>
        <w:pStyle w:val="GELParrafo"/>
      </w:pPr>
    </w:p>
    <w:p w14:paraId="7ADED045" w14:textId="2C5541EA" w:rsidR="00762476" w:rsidRPr="009F6239" w:rsidRDefault="00762476" w:rsidP="00762476">
      <w:pPr>
        <w:pStyle w:val="GELParrafo"/>
        <w:rPr>
          <w:b/>
        </w:rPr>
      </w:pPr>
      <w:r w:rsidRPr="009F6239">
        <w:rPr>
          <w:b/>
        </w:rPr>
        <w:t>HTML5:</w:t>
      </w:r>
      <w:r w:rsidR="00586CEF" w:rsidRPr="00586CEF">
        <w:rPr>
          <w:rFonts w:cs="Arial"/>
          <w:color w:val="000000"/>
          <w:sz w:val="20"/>
          <w:szCs w:val="20"/>
          <w:shd w:val="clear" w:color="auto" w:fill="FFFFFF"/>
        </w:rPr>
        <w:t xml:space="preserve"> </w:t>
      </w:r>
      <w:r w:rsidR="00586CEF" w:rsidRPr="00586CEF">
        <w:rPr>
          <w:rFonts w:cs="Arial"/>
          <w:color w:val="000000"/>
          <w:szCs w:val="20"/>
          <w:shd w:val="clear" w:color="auto" w:fill="FFFFFF"/>
        </w:rPr>
        <w:t>(HyperText Markup Language, versión 5) es la quinta revisión importante del lenguaje básico de la World Wide Web, HTML. HTML5 especifica dos variantes de sintaxis para HTML: un «clásico» HTML (text/html), la variante conocida como HTML5 y una variante XHTML conocida como sintaxis XHTML5 que deberá ser servida como XML (XHTML) (application/xhtml+xml).1 2 Esta es la primera vez que HTML y XHTML se han desarrollado en paralelo.</w:t>
      </w:r>
      <w:r w:rsidR="002B002F">
        <w:rPr>
          <w:rStyle w:val="Refdenotaalpie"/>
          <w:rFonts w:cs="Arial"/>
          <w:color w:val="000000"/>
          <w:szCs w:val="20"/>
          <w:shd w:val="clear" w:color="auto" w:fill="FFFFFF"/>
        </w:rPr>
        <w:footnoteReference w:id="3"/>
      </w:r>
    </w:p>
    <w:p w14:paraId="53917972" w14:textId="77777777" w:rsidR="007A624F" w:rsidRDefault="007A624F" w:rsidP="00762476">
      <w:pPr>
        <w:pStyle w:val="GELParrafo"/>
        <w:rPr>
          <w:b/>
        </w:rPr>
      </w:pPr>
    </w:p>
    <w:p w14:paraId="4656D746" w14:textId="5578677F" w:rsidR="00762476" w:rsidRDefault="00762476" w:rsidP="00762476">
      <w:pPr>
        <w:pStyle w:val="GELParrafo"/>
        <w:rPr>
          <w:rFonts w:cs="Arial"/>
          <w:color w:val="000000"/>
          <w:szCs w:val="20"/>
          <w:shd w:val="clear" w:color="auto" w:fill="FFFFFF"/>
        </w:rPr>
      </w:pPr>
      <w:r w:rsidRPr="009F6239">
        <w:rPr>
          <w:b/>
        </w:rPr>
        <w:t>iOS:</w:t>
      </w:r>
      <w:r w:rsidR="00586CEF">
        <w:rPr>
          <w:b/>
        </w:rPr>
        <w:t xml:space="preserve"> </w:t>
      </w:r>
      <w:r w:rsidR="00586CEF" w:rsidRPr="00586CEF">
        <w:rPr>
          <w:rFonts w:cs="Arial"/>
          <w:color w:val="000000"/>
          <w:szCs w:val="20"/>
          <w:shd w:val="clear" w:color="auto" w:fill="FFFFFF"/>
        </w:rPr>
        <w:t>es un sistema operativo móvil de la empresa Apple Inc. Originalmente desarrollado para el iPhone (iPhone OS), siendo después usado en dispositivos como el iPod Touch, iPad y el Apple TV. Apple, Inc. no permite la instalación de iOS en hardware de terceros. Tenía el 26% de cuota de mercado de sistemas operativos móviles vendidos en el último cuatrimestre de 2010, detrás de Google Android y Nokia Symbian.2 En mayo de 2010 en los Estados Unidos, tenía el 59% de consumo de datos móviles (incluyendo el iPod Touch y el iPad).</w:t>
      </w:r>
      <w:r w:rsidR="002B002F">
        <w:rPr>
          <w:rStyle w:val="Refdenotaalpie"/>
          <w:rFonts w:cs="Arial"/>
          <w:color w:val="000000"/>
          <w:szCs w:val="20"/>
          <w:shd w:val="clear" w:color="auto" w:fill="FFFFFF"/>
        </w:rPr>
        <w:footnoteReference w:id="4"/>
      </w:r>
    </w:p>
    <w:p w14:paraId="4B6C68C4" w14:textId="77777777" w:rsidR="00586CEF" w:rsidRPr="009F6239" w:rsidRDefault="00586CEF" w:rsidP="00762476">
      <w:pPr>
        <w:pStyle w:val="GELParrafo"/>
        <w:rPr>
          <w:b/>
        </w:rPr>
      </w:pPr>
    </w:p>
    <w:p w14:paraId="3547F4C8" w14:textId="07BF8B7D" w:rsidR="00762476" w:rsidRDefault="00762476" w:rsidP="00762476">
      <w:pPr>
        <w:pStyle w:val="GELParrafo"/>
      </w:pPr>
      <w:r w:rsidRPr="009F6239">
        <w:rPr>
          <w:b/>
        </w:rPr>
        <w:t>PhoneGap:</w:t>
      </w:r>
      <w:r w:rsidR="007845F9">
        <w:rPr>
          <w:b/>
        </w:rPr>
        <w:t xml:space="preserve"> </w:t>
      </w:r>
      <w:r w:rsidR="007845F9" w:rsidRPr="007845F9">
        <w:rPr>
          <w:rFonts w:cs="Arial"/>
          <w:color w:val="000000"/>
          <w:szCs w:val="24"/>
          <w:shd w:val="clear" w:color="auto" w:fill="FFFFFF"/>
        </w:rPr>
        <w:t>es un framework para el desarrollo de aplicaciones móviles producido por Nitobi, y comprado posteriormente por Adobe Systems.1 2 Principalmente, PhoneGap permite a los programadores desarrollar aplicaciones para dispositivos móviles utilizando herramientas genéricas tales como JavaScript, HTML5 y CSS3.</w:t>
      </w:r>
    </w:p>
    <w:p w14:paraId="6722A6C1" w14:textId="5A56E39F" w:rsidR="007A624F" w:rsidRDefault="002B002F" w:rsidP="00762476">
      <w:pPr>
        <w:pStyle w:val="GELParrafo"/>
      </w:pPr>
      <w:r w:rsidRPr="007845F9">
        <w:rPr>
          <w:rFonts w:cs="Arial"/>
          <w:color w:val="000000"/>
          <w:szCs w:val="24"/>
          <w:shd w:val="clear" w:color="auto" w:fill="FFFFFF"/>
        </w:rPr>
        <w:t xml:space="preserve">Las aplicaciones resultantes son híbridas, es decir que no son realmente aplicaciones nativas al dispositivo (ya que el renderizado es realizado mediante vistas web y no con interfaces gráficas específicas a cada sistema), pero no se </w:t>
      </w:r>
      <w:r w:rsidRPr="007845F9">
        <w:rPr>
          <w:rFonts w:cs="Arial"/>
          <w:color w:val="000000"/>
          <w:szCs w:val="24"/>
          <w:shd w:val="clear" w:color="auto" w:fill="FFFFFF"/>
        </w:rPr>
        <w:lastRenderedPageBreak/>
        <w:t>tratan tampoco de aplicaciones web (teniendo en cuenta que son aplicaciones que son empaquetadas para poder ser desplegadas en el dispositivo incluso trabajando con el API del sistema nativo).</w:t>
      </w:r>
      <w:r>
        <w:rPr>
          <w:rStyle w:val="Refdenotaalpie"/>
          <w:rFonts w:cs="Arial"/>
          <w:color w:val="000000"/>
          <w:szCs w:val="24"/>
          <w:shd w:val="clear" w:color="auto" w:fill="FFFFFF"/>
        </w:rPr>
        <w:footnoteReference w:id="5"/>
      </w:r>
    </w:p>
    <w:p w14:paraId="73BB635F" w14:textId="77777777" w:rsidR="002B002F" w:rsidRDefault="002B002F" w:rsidP="00762476">
      <w:pPr>
        <w:pStyle w:val="GELParrafo"/>
      </w:pPr>
    </w:p>
    <w:sectPr w:rsidR="002B002F" w:rsidSect="003E3E50">
      <w:headerReference w:type="default" r:id="rId17"/>
      <w:footerReference w:type="default" r:id="rId18"/>
      <w:headerReference w:type="first" r:id="rId19"/>
      <w:footerReference w:type="first" r:id="rId20"/>
      <w:endnotePr>
        <w:numFmt w:val="decimal"/>
      </w:endnotePr>
      <w:pgSz w:w="12242" w:h="15842" w:code="1"/>
      <w:pgMar w:top="1701" w:right="1134" w:bottom="1701" w:left="2268" w:header="284" w:footer="1015"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3BA46" w14:textId="77777777" w:rsidR="00B131F6" w:rsidRDefault="00B131F6">
      <w:r>
        <w:separator/>
      </w:r>
    </w:p>
  </w:endnote>
  <w:endnote w:type="continuationSeparator" w:id="0">
    <w:p w14:paraId="43F3FA48" w14:textId="77777777" w:rsidR="00B131F6" w:rsidRDefault="00B1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85170"/>
      <w:docPartObj>
        <w:docPartGallery w:val="Page Numbers (Bottom of Page)"/>
        <w:docPartUnique/>
      </w:docPartObj>
    </w:sdtPr>
    <w:sdtEndPr/>
    <w:sdtContent>
      <w:sdt>
        <w:sdtPr>
          <w:id w:val="-1669238322"/>
          <w:docPartObj>
            <w:docPartGallery w:val="Page Numbers (Top of Page)"/>
            <w:docPartUnique/>
          </w:docPartObj>
        </w:sdtPr>
        <w:sdtEndPr/>
        <w:sdtContent>
          <w:p w14:paraId="7252AB92" w14:textId="02F62BCB" w:rsidR="003E3E50" w:rsidRDefault="003E3E50">
            <w:pPr>
              <w:pStyle w:val="Piedepgina"/>
              <w:jc w:val="center"/>
            </w:pPr>
            <w:r>
              <w:rPr>
                <w:lang w:val="es-ES"/>
              </w:rPr>
              <w:t xml:space="preserve">Página </w:t>
            </w:r>
            <w:r>
              <w:rPr>
                <w:b/>
                <w:bCs/>
              </w:rPr>
              <w:fldChar w:fldCharType="begin"/>
            </w:r>
            <w:r>
              <w:rPr>
                <w:b/>
                <w:bCs/>
              </w:rPr>
              <w:instrText>PAGE</w:instrText>
            </w:r>
            <w:r>
              <w:rPr>
                <w:b/>
                <w:bCs/>
              </w:rPr>
              <w:fldChar w:fldCharType="separate"/>
            </w:r>
            <w:r w:rsidR="00B909E0">
              <w:rPr>
                <w:b/>
                <w:bCs/>
                <w:noProof/>
              </w:rPr>
              <w:t>21</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B909E0">
              <w:rPr>
                <w:b/>
                <w:bCs/>
                <w:noProof/>
              </w:rPr>
              <w:t>36</w:t>
            </w:r>
            <w:r>
              <w:rPr>
                <w:b/>
                <w:bCs/>
              </w:rPr>
              <w:fldChar w:fldCharType="end"/>
            </w:r>
          </w:p>
        </w:sdtContent>
      </w:sdt>
    </w:sdtContent>
  </w:sdt>
  <w:p w14:paraId="7411E694" w14:textId="03A0F23F" w:rsidR="003E3E50" w:rsidRDefault="003E3E50" w:rsidP="005135DB">
    <w:pPr>
      <w:pStyle w:val="Piedepgina"/>
      <w:jc w:val="right"/>
      <w:rPr>
        <w:sz w:val="2"/>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3E3E50" w14:paraId="451C30A3" w14:textId="77777777" w:rsidTr="0004458C">
      <w:tc>
        <w:tcPr>
          <w:tcW w:w="4490" w:type="dxa"/>
        </w:tcPr>
        <w:p w14:paraId="365AA94C" w14:textId="77777777" w:rsidR="003E3E50" w:rsidRPr="00F03133" w:rsidRDefault="003E3E50" w:rsidP="0004458C">
          <w:pPr>
            <w:rPr>
              <w:rFonts w:ascii="Arial" w:hAnsi="Arial"/>
              <w:b/>
              <w:color w:val="2D4083"/>
              <w:sz w:val="14"/>
            </w:rPr>
          </w:pPr>
          <w:r w:rsidRPr="00F03133">
            <w:rPr>
              <w:rFonts w:ascii="Arial" w:hAnsi="Arial"/>
              <w:b/>
              <w:color w:val="2D4083"/>
              <w:sz w:val="14"/>
            </w:rPr>
            <w:t>Edificio Murillo Toro, Carrera 8a, entre calles 12 y 13</w:t>
          </w:r>
        </w:p>
        <w:p w14:paraId="4F1D9B1B" w14:textId="77777777" w:rsidR="003E3E50" w:rsidRPr="00F03133" w:rsidRDefault="003E3E50" w:rsidP="0004458C">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14:paraId="3DD43420" w14:textId="77777777" w:rsidR="003E3E50" w:rsidRPr="00F03133" w:rsidRDefault="003E3E50" w:rsidP="0004458C">
          <w:pPr>
            <w:rPr>
              <w:rFonts w:ascii="Arial" w:hAnsi="Arial"/>
              <w:b/>
              <w:color w:val="2D4083"/>
              <w:sz w:val="14"/>
            </w:rPr>
          </w:pPr>
          <w:r w:rsidRPr="00F03133">
            <w:rPr>
              <w:rFonts w:ascii="Arial" w:hAnsi="Arial"/>
              <w:b/>
              <w:color w:val="2D4083"/>
              <w:sz w:val="14"/>
            </w:rPr>
            <w:t>T: +57 (1) 3443460 Fax: 57 (1) 344 2248</w:t>
          </w:r>
        </w:p>
        <w:p w14:paraId="10E076E3" w14:textId="77777777" w:rsidR="003E3E50" w:rsidRPr="00F03133" w:rsidRDefault="003E3E50" w:rsidP="0004458C">
          <w:pPr>
            <w:rPr>
              <w:rFonts w:ascii="Arial" w:hAnsi="Arial"/>
              <w:b/>
              <w:color w:val="2D4083"/>
              <w:sz w:val="14"/>
            </w:rPr>
          </w:pPr>
          <w:r w:rsidRPr="00F03133">
            <w:rPr>
              <w:rFonts w:ascii="Arial" w:hAnsi="Arial"/>
              <w:b/>
              <w:color w:val="2D4083"/>
              <w:sz w:val="14"/>
            </w:rPr>
            <w:t xml:space="preserve">www.mintic.gov.co </w:t>
          </w:r>
        </w:p>
        <w:p w14:paraId="0E3D8BFA" w14:textId="77777777" w:rsidR="003E3E50" w:rsidRPr="005135DB" w:rsidRDefault="003E3E50" w:rsidP="0004458C">
          <w:pPr>
            <w:rPr>
              <w:rFonts w:ascii="Arial" w:hAnsi="Arial"/>
              <w:b/>
              <w:color w:val="2D4083"/>
              <w:sz w:val="14"/>
            </w:rPr>
          </w:pPr>
          <w:r w:rsidRPr="00F03133">
            <w:rPr>
              <w:rFonts w:ascii="Arial" w:hAnsi="Arial"/>
              <w:b/>
              <w:color w:val="2D4083"/>
              <w:sz w:val="14"/>
            </w:rPr>
            <w:t>www.vivedigital.gov.co</w:t>
          </w:r>
        </w:p>
      </w:tc>
      <w:tc>
        <w:tcPr>
          <w:tcW w:w="4490" w:type="dxa"/>
        </w:tcPr>
        <w:p w14:paraId="6A2FC16C" w14:textId="77777777" w:rsidR="003E3E50" w:rsidRDefault="003E3E50" w:rsidP="0004458C">
          <w:pPr>
            <w:pStyle w:val="Piedepgina"/>
            <w:jc w:val="right"/>
            <w:rPr>
              <w:szCs w:val="16"/>
            </w:rPr>
          </w:pPr>
          <w:r>
            <w:rPr>
              <w:noProof/>
              <w:szCs w:val="16"/>
              <w:lang w:val="en-US" w:eastAsia="en-US"/>
            </w:rPr>
            <w:drawing>
              <wp:inline distT="0" distB="0" distL="0" distR="0" wp14:anchorId="6582C656" wp14:editId="64FFCB60">
                <wp:extent cx="1981200" cy="495300"/>
                <wp:effectExtent l="0" t="0" r="0" b="0"/>
                <wp:docPr id="20" name="Imagen 20"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inline>
            </w:drawing>
          </w:r>
        </w:p>
      </w:tc>
    </w:tr>
  </w:tbl>
  <w:p w14:paraId="1531E63F" w14:textId="77777777" w:rsidR="003E3E50" w:rsidRPr="005135DB" w:rsidRDefault="003E3E50" w:rsidP="005135DB">
    <w:pPr>
      <w:pStyle w:val="Piedepgina"/>
      <w:jc w:val="right"/>
      <w:rPr>
        <w:sz w:val="2"/>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72EE8" w14:textId="77777777" w:rsidR="003E3E50" w:rsidRDefault="003E3E50"/>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3E3E50" w14:paraId="3C033144" w14:textId="77777777" w:rsidTr="0004458C">
      <w:tc>
        <w:tcPr>
          <w:tcW w:w="4490" w:type="dxa"/>
        </w:tcPr>
        <w:p w14:paraId="6C233909" w14:textId="77777777" w:rsidR="003E3E50" w:rsidRPr="00F03133" w:rsidRDefault="003E3E50" w:rsidP="0004458C">
          <w:pPr>
            <w:rPr>
              <w:rFonts w:ascii="Arial" w:hAnsi="Arial"/>
              <w:b/>
              <w:color w:val="2D4083"/>
              <w:sz w:val="14"/>
            </w:rPr>
          </w:pPr>
          <w:r w:rsidRPr="00F03133">
            <w:rPr>
              <w:rFonts w:ascii="Arial" w:hAnsi="Arial"/>
              <w:b/>
              <w:color w:val="2D4083"/>
              <w:sz w:val="14"/>
            </w:rPr>
            <w:t>Edificio Murillo Toro, Carrera 8a, entre calles 12 y 13</w:t>
          </w:r>
        </w:p>
        <w:p w14:paraId="1E500602" w14:textId="77777777" w:rsidR="003E3E50" w:rsidRPr="00F03133" w:rsidRDefault="003E3E50" w:rsidP="0004458C">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14:paraId="7F033864" w14:textId="77777777" w:rsidR="003E3E50" w:rsidRPr="00F03133" w:rsidRDefault="003E3E50" w:rsidP="0004458C">
          <w:pPr>
            <w:rPr>
              <w:rFonts w:ascii="Arial" w:hAnsi="Arial"/>
              <w:b/>
              <w:color w:val="2D4083"/>
              <w:sz w:val="14"/>
            </w:rPr>
          </w:pPr>
          <w:r w:rsidRPr="00F03133">
            <w:rPr>
              <w:rFonts w:ascii="Arial" w:hAnsi="Arial"/>
              <w:b/>
              <w:color w:val="2D4083"/>
              <w:sz w:val="14"/>
            </w:rPr>
            <w:t>T: +57 (1) 3443460 Fax: 57 (1) 344 2248</w:t>
          </w:r>
        </w:p>
        <w:p w14:paraId="399740FA" w14:textId="77777777" w:rsidR="003E3E50" w:rsidRPr="00F03133" w:rsidRDefault="003E3E50" w:rsidP="0004458C">
          <w:pPr>
            <w:rPr>
              <w:rFonts w:ascii="Arial" w:hAnsi="Arial"/>
              <w:b/>
              <w:color w:val="2D4083"/>
              <w:sz w:val="14"/>
            </w:rPr>
          </w:pPr>
          <w:r w:rsidRPr="00F03133">
            <w:rPr>
              <w:rFonts w:ascii="Arial" w:hAnsi="Arial"/>
              <w:b/>
              <w:color w:val="2D4083"/>
              <w:sz w:val="14"/>
            </w:rPr>
            <w:t xml:space="preserve">www.mintic.gov.co </w:t>
          </w:r>
        </w:p>
        <w:p w14:paraId="7AA478FB" w14:textId="77777777" w:rsidR="003E3E50" w:rsidRPr="005135DB" w:rsidRDefault="003E3E50" w:rsidP="0004458C">
          <w:pPr>
            <w:rPr>
              <w:rFonts w:ascii="Arial" w:hAnsi="Arial"/>
              <w:b/>
              <w:color w:val="2D4083"/>
              <w:sz w:val="14"/>
            </w:rPr>
          </w:pPr>
          <w:r w:rsidRPr="00F03133">
            <w:rPr>
              <w:rFonts w:ascii="Arial" w:hAnsi="Arial"/>
              <w:b/>
              <w:color w:val="2D4083"/>
              <w:sz w:val="14"/>
            </w:rPr>
            <w:t>www.vivedigital.gov.co</w:t>
          </w:r>
        </w:p>
      </w:tc>
      <w:tc>
        <w:tcPr>
          <w:tcW w:w="4490" w:type="dxa"/>
        </w:tcPr>
        <w:p w14:paraId="12C21DF0" w14:textId="77777777" w:rsidR="003E3E50" w:rsidRDefault="003E3E50" w:rsidP="0004458C">
          <w:pPr>
            <w:pStyle w:val="Piedepgina"/>
            <w:jc w:val="right"/>
            <w:rPr>
              <w:szCs w:val="16"/>
            </w:rPr>
          </w:pPr>
          <w:r>
            <w:rPr>
              <w:noProof/>
              <w:szCs w:val="16"/>
              <w:lang w:val="en-US" w:eastAsia="en-US"/>
            </w:rPr>
            <w:drawing>
              <wp:inline distT="0" distB="0" distL="0" distR="0" wp14:anchorId="6185D691" wp14:editId="668562D9">
                <wp:extent cx="1981200" cy="495300"/>
                <wp:effectExtent l="0" t="0" r="0" b="0"/>
                <wp:docPr id="284" name="Imagen 284"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inline>
            </w:drawing>
          </w:r>
        </w:p>
      </w:tc>
    </w:tr>
  </w:tbl>
  <w:p w14:paraId="3A57C6ED" w14:textId="77777777" w:rsidR="003E3E50" w:rsidRDefault="003E3E50" w:rsidP="005135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2AC17" w14:textId="77777777" w:rsidR="00B131F6" w:rsidRDefault="00B131F6">
      <w:r>
        <w:separator/>
      </w:r>
    </w:p>
  </w:footnote>
  <w:footnote w:type="continuationSeparator" w:id="0">
    <w:p w14:paraId="6C6089FF" w14:textId="77777777" w:rsidR="00B131F6" w:rsidRDefault="00B131F6">
      <w:r>
        <w:continuationSeparator/>
      </w:r>
    </w:p>
  </w:footnote>
  <w:footnote w:id="1">
    <w:p w14:paraId="60C49FA7" w14:textId="5EE6015E" w:rsidR="003E3E50" w:rsidDel="00B909E0" w:rsidRDefault="003E3E50" w:rsidP="00F82374">
      <w:pPr>
        <w:pStyle w:val="Textonotapie"/>
        <w:jc w:val="left"/>
        <w:rPr>
          <w:del w:id="149" w:author="Andres Escobar" w:date="2013-11-20T20:58:00Z"/>
          <w:noProof/>
        </w:rPr>
      </w:pPr>
      <w:del w:id="150" w:author="Andres Escobar" w:date="2013-11-20T20:58:00Z">
        <w:r w:rsidDel="00B909E0">
          <w:rPr>
            <w:rStyle w:val="Refdenotaalpie"/>
          </w:rPr>
          <w:footnoteRef/>
        </w:r>
        <w:r w:rsidDel="00B909E0">
          <w:delText xml:space="preserve"> Tomado de: </w:delText>
        </w:r>
        <w:r w:rsidDel="00B909E0">
          <w:fldChar w:fldCharType="begin"/>
        </w:r>
        <w:r w:rsidDel="00B909E0">
          <w:rPr>
            <w:lang w:val="es-CO"/>
          </w:rPr>
          <w:delInstrText xml:space="preserve"> BIBLIOGRAPHY  \l 9226 </w:delInstrText>
        </w:r>
        <w:r w:rsidDel="00B909E0">
          <w:fldChar w:fldCharType="separate"/>
        </w:r>
        <w:r w:rsidDel="00B909E0">
          <w:rPr>
            <w:noProof/>
          </w:rPr>
          <w:delText xml:space="preserve">Ministerio de Tecnologías de la Información y las Comunicaciones. (s.f.). </w:delText>
        </w:r>
        <w:r w:rsidDel="00B909E0">
          <w:rPr>
            <w:i/>
            <w:iCs/>
            <w:noProof/>
          </w:rPr>
          <w:delText>¿Qué es En TIC Confío?</w:delText>
        </w:r>
        <w:r w:rsidDel="00B909E0">
          <w:rPr>
            <w:noProof/>
          </w:rPr>
          <w:delText xml:space="preserve"> Recuperado el 23 de 09 de 2013, de En TIC Confío: http://www.enticconfio.gov.co/enticconfio.html</w:delText>
        </w:r>
      </w:del>
    </w:p>
    <w:p w14:paraId="6D8ECFAB" w14:textId="495E84CD" w:rsidR="003E3E50" w:rsidRPr="008B4EE3" w:rsidDel="00B909E0" w:rsidRDefault="003E3E50" w:rsidP="008B4EE3">
      <w:pPr>
        <w:pStyle w:val="Textonotapie"/>
        <w:rPr>
          <w:del w:id="151" w:author="Andres Escobar" w:date="2013-11-20T20:58:00Z"/>
          <w:lang w:val="es-CO"/>
        </w:rPr>
      </w:pPr>
      <w:del w:id="152" w:author="Andres Escobar" w:date="2013-11-20T20:58:00Z">
        <w:r w:rsidDel="00B909E0">
          <w:fldChar w:fldCharType="end"/>
        </w:r>
      </w:del>
    </w:p>
  </w:footnote>
  <w:footnote w:id="2">
    <w:p w14:paraId="190666AD" w14:textId="259DA87B" w:rsidR="003E3E50" w:rsidRPr="002B002F" w:rsidRDefault="003E3E50">
      <w:pPr>
        <w:pStyle w:val="Textonotapie"/>
      </w:pPr>
      <w:r>
        <w:rPr>
          <w:rStyle w:val="Refdenotaalpie"/>
        </w:rPr>
        <w:footnoteRef/>
      </w:r>
      <w:r>
        <w:t xml:space="preserve"> </w:t>
      </w:r>
      <w:r>
        <w:rPr>
          <w:lang w:val="es-CO"/>
        </w:rPr>
        <w:t xml:space="preserve">Tomado de: </w:t>
      </w:r>
      <w:hyperlink r:id="rId1" w:history="1">
        <w:r>
          <w:rPr>
            <w:rStyle w:val="Hipervnculo"/>
          </w:rPr>
          <w:t>http://es.wikipedia.org/wiki/Android</w:t>
        </w:r>
      </w:hyperlink>
    </w:p>
  </w:footnote>
  <w:footnote w:id="3">
    <w:p w14:paraId="5776D613" w14:textId="04FF6954" w:rsidR="003E3E50" w:rsidRPr="002B002F" w:rsidRDefault="003E3E50">
      <w:pPr>
        <w:pStyle w:val="Textonotapie"/>
      </w:pPr>
      <w:r>
        <w:rPr>
          <w:rStyle w:val="Refdenotaalpie"/>
        </w:rPr>
        <w:footnoteRef/>
      </w:r>
      <w:r>
        <w:t xml:space="preserve"> </w:t>
      </w:r>
      <w:r>
        <w:rPr>
          <w:lang w:val="es-CO"/>
        </w:rPr>
        <w:t xml:space="preserve">Tomado de: </w:t>
      </w:r>
      <w:hyperlink r:id="rId2" w:history="1">
        <w:r>
          <w:rPr>
            <w:rStyle w:val="Hipervnculo"/>
          </w:rPr>
          <w:t>http://es.wikipedia.org/wiki/HTML5</w:t>
        </w:r>
      </w:hyperlink>
    </w:p>
  </w:footnote>
  <w:footnote w:id="4">
    <w:p w14:paraId="4E258D14" w14:textId="11A21A0D" w:rsidR="003E3E50" w:rsidRPr="002B002F" w:rsidRDefault="003E3E50">
      <w:pPr>
        <w:pStyle w:val="Textonotapie"/>
      </w:pPr>
      <w:r>
        <w:rPr>
          <w:rStyle w:val="Refdenotaalpie"/>
        </w:rPr>
        <w:footnoteRef/>
      </w:r>
      <w:r>
        <w:t xml:space="preserve"> </w:t>
      </w:r>
      <w:r>
        <w:rPr>
          <w:lang w:val="es-CO"/>
        </w:rPr>
        <w:t xml:space="preserve">Tomado de: </w:t>
      </w:r>
      <w:hyperlink r:id="rId3" w:history="1">
        <w:r>
          <w:rPr>
            <w:rStyle w:val="Hipervnculo"/>
          </w:rPr>
          <w:t>http://es.wikipedia.org/wiki/IOS</w:t>
        </w:r>
      </w:hyperlink>
    </w:p>
  </w:footnote>
  <w:footnote w:id="5">
    <w:p w14:paraId="526720DB" w14:textId="3D8348BE" w:rsidR="003E3E50" w:rsidRPr="002B002F" w:rsidRDefault="003E3E50">
      <w:pPr>
        <w:pStyle w:val="Textonotapie"/>
        <w:rPr>
          <w:lang w:val="es-CO"/>
        </w:rPr>
      </w:pPr>
      <w:r>
        <w:rPr>
          <w:rStyle w:val="Refdenotaalpie"/>
        </w:rPr>
        <w:footnoteRef/>
      </w:r>
      <w:r>
        <w:t xml:space="preserve"> Tomado de: </w:t>
      </w:r>
      <w:hyperlink r:id="rId4" w:history="1">
        <w:r>
          <w:rPr>
            <w:rStyle w:val="Hipervnculo"/>
          </w:rPr>
          <w:t>http://es.wikipedia.org/wiki/PhoneGap</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95CB5" w14:textId="0D8CBBFF" w:rsidR="003E3E50" w:rsidRDefault="003E3E50" w:rsidP="006931D4">
    <w:pPr>
      <w:pStyle w:val="Encabezado"/>
      <w:jc w:val="both"/>
      <w:rPr>
        <w:rFonts w:ascii="Arial" w:hAnsi="Arial" w:cs="Arial"/>
        <w:b/>
        <w:sz w:val="22"/>
        <w:szCs w:val="22"/>
        <w:lang w:val="es-MX"/>
      </w:rPr>
    </w:pPr>
    <w:r>
      <w:rPr>
        <w:noProof/>
        <w:lang w:val="en-US" w:eastAsia="en-US"/>
      </w:rPr>
      <mc:AlternateContent>
        <mc:Choice Requires="wps">
          <w:drawing>
            <wp:anchor distT="0" distB="0" distL="114300" distR="114300" simplePos="0" relativeHeight="251666432" behindDoc="0" locked="0" layoutInCell="1" allowOverlap="1" wp14:anchorId="708162BF" wp14:editId="1C0B7BDB">
              <wp:simplePos x="0" y="0"/>
              <wp:positionH relativeFrom="column">
                <wp:posOffset>4038600</wp:posOffset>
              </wp:positionH>
              <wp:positionV relativeFrom="paragraph">
                <wp:posOffset>99695</wp:posOffset>
              </wp:positionV>
              <wp:extent cx="1707515" cy="640080"/>
              <wp:effectExtent l="0" t="4445" r="0" b="0"/>
              <wp:wrapSquare wrapText="bothSides"/>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DE4BB" w14:textId="65F2E34B" w:rsidR="003E3E50" w:rsidRPr="00230AB2" w:rsidRDefault="003E3E50" w:rsidP="00775565">
                          <w:pPr>
                            <w:pStyle w:val="Encabezado"/>
                            <w:jc w:val="both"/>
                            <w:rPr>
                              <w:noProof/>
                              <w:lang w:eastAsia="en-US"/>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8162BF" id="_x0000_t202" coordsize="21600,21600" o:spt="202" path="m,l,21600r21600,l21600,xe">
              <v:stroke joinstyle="miter"/>
              <v:path gradientshapeok="t" o:connecttype="rect"/>
            </v:shapetype>
            <v:shape id="Text Box 22" o:spid="_x0000_s1076" type="#_x0000_t202" style="position:absolute;left:0;text-align:left;margin-left:318pt;margin-top:7.85pt;width:134.45pt;height:50.4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" filled="f" stroked="f">
              <v:textbox style="mso-fit-shape-to-text:t" inset=",7.2pt,,7.2pt">
                <w:txbxContent>
                  <w:p w14:paraId="6C9DE4BB" w14:textId="65F2E34B" w:rsidR="003E3E50" w:rsidRPr="00230AB2" w:rsidRDefault="003E3E50" w:rsidP="00775565">
                    <w:pPr>
                      <w:pStyle w:val="Encabezado"/>
                      <w:jc w:val="both"/>
                      <w:rPr>
                        <w:noProof/>
                        <w:lang w:eastAsia="en-US"/>
                      </w:rPr>
                    </w:pPr>
                  </w:p>
                </w:txbxContent>
              </v:textbox>
              <w10:wrap type="square"/>
            </v:shape>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3E3E50" w14:paraId="22F4F236" w14:textId="77777777" w:rsidTr="005135DB">
      <w:tc>
        <w:tcPr>
          <w:tcW w:w="4490" w:type="dxa"/>
          <w:vAlign w:val="center"/>
        </w:tcPr>
        <w:p w14:paraId="6B30FA14" w14:textId="6B14EB3E" w:rsidR="003E3E50" w:rsidRDefault="003E3E50" w:rsidP="005135DB">
          <w:pPr>
            <w:pStyle w:val="Encabezado"/>
            <w:rPr>
              <w:rFonts w:ascii="Arial" w:hAnsi="Arial" w:cs="Arial"/>
              <w:b/>
              <w:sz w:val="22"/>
              <w:szCs w:val="22"/>
              <w:lang w:val="es-MX"/>
            </w:rPr>
          </w:pPr>
          <w:r>
            <w:rPr>
              <w:rFonts w:ascii="Arial" w:hAnsi="Arial" w:cs="Arial"/>
              <w:b/>
              <w:noProof/>
              <w:sz w:val="22"/>
              <w:szCs w:val="22"/>
              <w:lang w:val="en-US" w:eastAsia="en-US"/>
            </w:rPr>
            <w:drawing>
              <wp:inline distT="0" distB="0" distL="0" distR="0" wp14:anchorId="1C919FEA" wp14:editId="19B08730">
                <wp:extent cx="2143125" cy="733425"/>
                <wp:effectExtent l="0" t="0" r="9525" b="9525"/>
                <wp:docPr id="18"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14:paraId="50F6B119" w14:textId="3206AD1B" w:rsidR="003E3E50" w:rsidRDefault="003E3E50" w:rsidP="005135DB">
          <w:pPr>
            <w:pStyle w:val="Encabezado"/>
            <w:jc w:val="right"/>
            <w:rPr>
              <w:rFonts w:ascii="Arial" w:hAnsi="Arial" w:cs="Arial"/>
              <w:b/>
              <w:sz w:val="22"/>
              <w:szCs w:val="22"/>
              <w:lang w:val="es-MX"/>
            </w:rPr>
          </w:pPr>
          <w:r>
            <w:rPr>
              <w:rFonts w:ascii="Arial" w:hAnsi="Arial" w:cs="Arial"/>
              <w:b/>
              <w:noProof/>
              <w:sz w:val="22"/>
              <w:szCs w:val="22"/>
              <w:lang w:val="en-US" w:eastAsia="en-US"/>
            </w:rPr>
            <w:drawing>
              <wp:inline distT="0" distB="0" distL="0" distR="0" wp14:anchorId="452BBE20" wp14:editId="3A2998E2">
                <wp:extent cx="1524000" cy="457200"/>
                <wp:effectExtent l="0" t="0" r="0" b="0"/>
                <wp:docPr id="19"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r>
  </w:tbl>
  <w:p w14:paraId="590657FA" w14:textId="5A9FB616" w:rsidR="003E3E50" w:rsidRPr="006C13B3" w:rsidRDefault="003E3E50" w:rsidP="006931D4">
    <w:pPr>
      <w:pStyle w:val="Encabezado"/>
      <w:jc w:val="both"/>
      <w:rPr>
        <w:rFonts w:ascii="Arial" w:hAnsi="Arial" w:cs="Arial"/>
        <w:b/>
        <w:sz w:val="22"/>
        <w:szCs w:val="22"/>
        <w:lang w:val="es-MX"/>
      </w:rPr>
    </w:pPr>
    <w:r>
      <w:rPr>
        <w:rFonts w:ascii="Arial" w:hAnsi="Arial" w:cs="Arial"/>
        <w:b/>
        <w:sz w:val="22"/>
        <w:szCs w:val="22"/>
        <w:lang w:val="es-MX"/>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3E3E50" w14:paraId="09E5A988" w14:textId="77777777" w:rsidTr="0004458C">
      <w:tc>
        <w:tcPr>
          <w:tcW w:w="4490" w:type="dxa"/>
          <w:vAlign w:val="center"/>
        </w:tcPr>
        <w:p w14:paraId="2660DF77" w14:textId="77777777" w:rsidR="003E3E50" w:rsidRDefault="003E3E50" w:rsidP="0004458C">
          <w:pPr>
            <w:pStyle w:val="Encabezado"/>
            <w:rPr>
              <w:rFonts w:ascii="Arial" w:hAnsi="Arial" w:cs="Arial"/>
              <w:b/>
              <w:sz w:val="22"/>
              <w:szCs w:val="22"/>
              <w:lang w:val="es-MX"/>
            </w:rPr>
          </w:pPr>
          <w:r>
            <w:rPr>
              <w:rFonts w:ascii="Arial" w:hAnsi="Arial" w:cs="Arial"/>
              <w:b/>
              <w:noProof/>
              <w:sz w:val="22"/>
              <w:szCs w:val="22"/>
              <w:lang w:val="en-US" w:eastAsia="en-US"/>
            </w:rPr>
            <w:drawing>
              <wp:inline distT="0" distB="0" distL="0" distR="0" wp14:anchorId="4AA575B0" wp14:editId="48A0AC04">
                <wp:extent cx="2143125" cy="733425"/>
                <wp:effectExtent l="0" t="0" r="9525" b="9525"/>
                <wp:docPr id="23"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14:paraId="6D69AB83" w14:textId="77777777" w:rsidR="003E3E50" w:rsidRDefault="003E3E50" w:rsidP="0004458C">
          <w:pPr>
            <w:pStyle w:val="Encabezado"/>
            <w:jc w:val="right"/>
            <w:rPr>
              <w:rFonts w:ascii="Arial" w:hAnsi="Arial" w:cs="Arial"/>
              <w:b/>
              <w:sz w:val="22"/>
              <w:szCs w:val="22"/>
              <w:lang w:val="es-MX"/>
            </w:rPr>
          </w:pPr>
          <w:r>
            <w:rPr>
              <w:rFonts w:ascii="Arial" w:hAnsi="Arial" w:cs="Arial"/>
              <w:b/>
              <w:noProof/>
              <w:sz w:val="22"/>
              <w:szCs w:val="22"/>
              <w:lang w:val="en-US" w:eastAsia="en-US"/>
            </w:rPr>
            <w:drawing>
              <wp:inline distT="0" distB="0" distL="0" distR="0" wp14:anchorId="56F3EF71" wp14:editId="6735A1A8">
                <wp:extent cx="1524000" cy="457200"/>
                <wp:effectExtent l="0" t="0" r="0" b="0"/>
                <wp:docPr id="257"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r>
  </w:tbl>
  <w:p w14:paraId="0EF38228" w14:textId="77777777" w:rsidR="003E3E50" w:rsidRDefault="003E3E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BCD"/>
    <w:multiLevelType w:val="multilevel"/>
    <w:tmpl w:val="F75040F2"/>
    <w:lvl w:ilvl="0">
      <w:start w:val="1"/>
      <w:numFmt w:val="decimal"/>
      <w:pStyle w:val="GELTtulo1"/>
      <w:lvlText w:val="%1."/>
      <w:lvlJc w:val="left"/>
      <w:pPr>
        <w:ind w:left="720" w:hanging="360"/>
      </w:pPr>
      <w:rPr>
        <w:rFonts w:hint="default"/>
      </w:rPr>
    </w:lvl>
    <w:lvl w:ilvl="1">
      <w:start w:val="9"/>
      <w:numFmt w:val="decimal"/>
      <w:pStyle w:val="GELTtulo2"/>
      <w:isLgl/>
      <w:lvlText w:val="%1.%2"/>
      <w:lvlJc w:val="left"/>
      <w:pPr>
        <w:ind w:left="720" w:hanging="360"/>
      </w:pPr>
      <w:rPr>
        <w:rFonts w:hint="default"/>
      </w:rPr>
    </w:lvl>
    <w:lvl w:ilvl="2">
      <w:start w:val="1"/>
      <w:numFmt w:val="decimal"/>
      <w:pStyle w:val="GELTtulo3"/>
      <w:isLgl/>
      <w:lvlText w:val="%1.%2.%3"/>
      <w:lvlJc w:val="left"/>
      <w:pPr>
        <w:ind w:left="1080" w:hanging="720"/>
      </w:pPr>
      <w:rPr>
        <w:rFonts w:hint="default"/>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AAE55DE"/>
    <w:multiLevelType w:val="hybridMultilevel"/>
    <w:tmpl w:val="29EC9C18"/>
    <w:lvl w:ilvl="0" w:tplc="6BF29B9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355AF8"/>
    <w:multiLevelType w:val="hybridMultilevel"/>
    <w:tmpl w:val="AAA4CCE6"/>
    <w:lvl w:ilvl="0" w:tplc="95848CF8">
      <w:start w:val="1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D762A2"/>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5DB418C"/>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nsid w:val="365E7B8E"/>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48A807FA"/>
    <w:multiLevelType w:val="hybridMultilevel"/>
    <w:tmpl w:val="58262D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BD4511F"/>
    <w:multiLevelType w:val="hybridMultilevel"/>
    <w:tmpl w:val="C8E0CD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nsid w:val="4F25054D"/>
    <w:multiLevelType w:val="hybridMultilevel"/>
    <w:tmpl w:val="B2A4EB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37C08A9"/>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553F128A"/>
    <w:multiLevelType w:val="hybridMultilevel"/>
    <w:tmpl w:val="965E1166"/>
    <w:lvl w:ilvl="0" w:tplc="FB163358">
      <w:start w:val="1"/>
      <w:numFmt w:val="bullet"/>
      <w:pStyle w:val="GELVietapunto"/>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69F6B65"/>
    <w:multiLevelType w:val="hybridMultilevel"/>
    <w:tmpl w:val="97AC29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56C75361"/>
    <w:multiLevelType w:val="hybridMultilevel"/>
    <w:tmpl w:val="D3109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F4C2CDD"/>
    <w:multiLevelType w:val="hybridMultilevel"/>
    <w:tmpl w:val="87ECE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1F04C0A"/>
    <w:multiLevelType w:val="hybridMultilevel"/>
    <w:tmpl w:val="4C967034"/>
    <w:lvl w:ilvl="0" w:tplc="8E28F66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36962F3"/>
    <w:multiLevelType w:val="multilevel"/>
    <w:tmpl w:val="9F4A708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7D045606"/>
    <w:multiLevelType w:val="hybridMultilevel"/>
    <w:tmpl w:val="FE8624E6"/>
    <w:lvl w:ilvl="0" w:tplc="240A0001">
      <w:start w:val="1"/>
      <w:numFmt w:val="bullet"/>
      <w:lvlText w:val=""/>
      <w:lvlJc w:val="left"/>
      <w:pPr>
        <w:ind w:left="1507" w:hanging="360"/>
      </w:pPr>
      <w:rPr>
        <w:rFonts w:ascii="Symbol" w:hAnsi="Symbol" w:hint="default"/>
      </w:rPr>
    </w:lvl>
    <w:lvl w:ilvl="1" w:tplc="240A0003" w:tentative="1">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num w:numId="1">
    <w:abstractNumId w:val="7"/>
  </w:num>
  <w:num w:numId="2">
    <w:abstractNumId w:val="4"/>
  </w:num>
  <w:num w:numId="3">
    <w:abstractNumId w:val="0"/>
  </w:num>
  <w:num w:numId="4">
    <w:abstractNumId w:val="12"/>
  </w:num>
  <w:num w:numId="5">
    <w:abstractNumId w:val="6"/>
  </w:num>
  <w:num w:numId="6">
    <w:abstractNumId w:val="18"/>
  </w:num>
  <w:num w:numId="7">
    <w:abstractNumId w:val="14"/>
  </w:num>
  <w:num w:numId="8">
    <w:abstractNumId w:val="13"/>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15"/>
  </w:num>
  <w:num w:numId="14">
    <w:abstractNumId w:val="3"/>
  </w:num>
  <w:num w:numId="15">
    <w:abstractNumId w:val="5"/>
  </w:num>
  <w:num w:numId="16">
    <w:abstractNumId w:val="11"/>
  </w:num>
  <w:num w:numId="17">
    <w:abstractNumId w:val="16"/>
  </w:num>
  <w:num w:numId="18">
    <w:abstractNumId w:val="17"/>
  </w:num>
  <w:num w:numId="19">
    <w:abstractNumId w:val="8"/>
  </w:num>
  <w:num w:numId="20">
    <w:abstractNumId w:val="10"/>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Escobar">
    <w15:presenceInfo w15:providerId="Windows Live" w15:userId="93b230b1f41e10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C3"/>
    <w:rsid w:val="00027C01"/>
    <w:rsid w:val="00032602"/>
    <w:rsid w:val="0003544C"/>
    <w:rsid w:val="0004458C"/>
    <w:rsid w:val="00054792"/>
    <w:rsid w:val="00066378"/>
    <w:rsid w:val="00077314"/>
    <w:rsid w:val="00077812"/>
    <w:rsid w:val="00092527"/>
    <w:rsid w:val="000A6B5F"/>
    <w:rsid w:val="000C59BB"/>
    <w:rsid w:val="000D1797"/>
    <w:rsid w:val="000D6C6E"/>
    <w:rsid w:val="000E35F4"/>
    <w:rsid w:val="000E694D"/>
    <w:rsid w:val="00103883"/>
    <w:rsid w:val="00103C9E"/>
    <w:rsid w:val="00106A75"/>
    <w:rsid w:val="00137A51"/>
    <w:rsid w:val="00144E1B"/>
    <w:rsid w:val="0014731E"/>
    <w:rsid w:val="001532F8"/>
    <w:rsid w:val="00153FB8"/>
    <w:rsid w:val="00161212"/>
    <w:rsid w:val="001913D1"/>
    <w:rsid w:val="0019251F"/>
    <w:rsid w:val="00192697"/>
    <w:rsid w:val="00196941"/>
    <w:rsid w:val="00196AFC"/>
    <w:rsid w:val="001A0BC5"/>
    <w:rsid w:val="001A2EDB"/>
    <w:rsid w:val="001A65D7"/>
    <w:rsid w:val="001A7872"/>
    <w:rsid w:val="001C15DB"/>
    <w:rsid w:val="001C403F"/>
    <w:rsid w:val="001D4A09"/>
    <w:rsid w:val="001D6B7F"/>
    <w:rsid w:val="001F3A25"/>
    <w:rsid w:val="00203636"/>
    <w:rsid w:val="00217242"/>
    <w:rsid w:val="00222D02"/>
    <w:rsid w:val="00230334"/>
    <w:rsid w:val="00237AD8"/>
    <w:rsid w:val="0024160B"/>
    <w:rsid w:val="0026148D"/>
    <w:rsid w:val="00264FCD"/>
    <w:rsid w:val="00266B04"/>
    <w:rsid w:val="00270294"/>
    <w:rsid w:val="00281C4D"/>
    <w:rsid w:val="00286E28"/>
    <w:rsid w:val="002920E1"/>
    <w:rsid w:val="002B002F"/>
    <w:rsid w:val="002D5760"/>
    <w:rsid w:val="002F4A07"/>
    <w:rsid w:val="002F5A5E"/>
    <w:rsid w:val="00322421"/>
    <w:rsid w:val="00330AD1"/>
    <w:rsid w:val="00336C34"/>
    <w:rsid w:val="003435A3"/>
    <w:rsid w:val="00350D1D"/>
    <w:rsid w:val="00356252"/>
    <w:rsid w:val="00361694"/>
    <w:rsid w:val="00363FF3"/>
    <w:rsid w:val="00366EC3"/>
    <w:rsid w:val="003813DB"/>
    <w:rsid w:val="00387C86"/>
    <w:rsid w:val="003B38CC"/>
    <w:rsid w:val="003C7183"/>
    <w:rsid w:val="003D49B3"/>
    <w:rsid w:val="003E3E50"/>
    <w:rsid w:val="004273B8"/>
    <w:rsid w:val="00430156"/>
    <w:rsid w:val="0043235E"/>
    <w:rsid w:val="00436136"/>
    <w:rsid w:val="004366A1"/>
    <w:rsid w:val="0045510B"/>
    <w:rsid w:val="004559E3"/>
    <w:rsid w:val="00466FEF"/>
    <w:rsid w:val="004736FC"/>
    <w:rsid w:val="00476BC7"/>
    <w:rsid w:val="0048144C"/>
    <w:rsid w:val="004E3184"/>
    <w:rsid w:val="004E3BEC"/>
    <w:rsid w:val="00502480"/>
    <w:rsid w:val="005135DB"/>
    <w:rsid w:val="00535B45"/>
    <w:rsid w:val="0054370D"/>
    <w:rsid w:val="005438B5"/>
    <w:rsid w:val="00543D6F"/>
    <w:rsid w:val="00551579"/>
    <w:rsid w:val="00583C6A"/>
    <w:rsid w:val="00586CEF"/>
    <w:rsid w:val="005A1ABE"/>
    <w:rsid w:val="005B5308"/>
    <w:rsid w:val="005B5A79"/>
    <w:rsid w:val="005C1299"/>
    <w:rsid w:val="005C450F"/>
    <w:rsid w:val="005D04CF"/>
    <w:rsid w:val="005E05AE"/>
    <w:rsid w:val="00610B16"/>
    <w:rsid w:val="00620C69"/>
    <w:rsid w:val="00622CB2"/>
    <w:rsid w:val="00646825"/>
    <w:rsid w:val="00656638"/>
    <w:rsid w:val="00657CEA"/>
    <w:rsid w:val="00662F9C"/>
    <w:rsid w:val="006659F3"/>
    <w:rsid w:val="006751D8"/>
    <w:rsid w:val="00682AE5"/>
    <w:rsid w:val="00683137"/>
    <w:rsid w:val="006931D4"/>
    <w:rsid w:val="006A155C"/>
    <w:rsid w:val="006A390E"/>
    <w:rsid w:val="006C52C3"/>
    <w:rsid w:val="006E3D3F"/>
    <w:rsid w:val="006F140E"/>
    <w:rsid w:val="006F2548"/>
    <w:rsid w:val="0070457C"/>
    <w:rsid w:val="00713FB2"/>
    <w:rsid w:val="0071584D"/>
    <w:rsid w:val="00717967"/>
    <w:rsid w:val="007272F7"/>
    <w:rsid w:val="007423D8"/>
    <w:rsid w:val="00743FB5"/>
    <w:rsid w:val="00754085"/>
    <w:rsid w:val="007541B6"/>
    <w:rsid w:val="00762476"/>
    <w:rsid w:val="00765C57"/>
    <w:rsid w:val="007702C7"/>
    <w:rsid w:val="00775565"/>
    <w:rsid w:val="007762E4"/>
    <w:rsid w:val="007831DB"/>
    <w:rsid w:val="007845F9"/>
    <w:rsid w:val="007937B9"/>
    <w:rsid w:val="007A4766"/>
    <w:rsid w:val="007A5EC6"/>
    <w:rsid w:val="007A624F"/>
    <w:rsid w:val="007A68D6"/>
    <w:rsid w:val="007B782B"/>
    <w:rsid w:val="007C28D5"/>
    <w:rsid w:val="007D3A7F"/>
    <w:rsid w:val="007D5673"/>
    <w:rsid w:val="007E036B"/>
    <w:rsid w:val="007E2EDA"/>
    <w:rsid w:val="007E2FDD"/>
    <w:rsid w:val="007F2D48"/>
    <w:rsid w:val="007F4F7B"/>
    <w:rsid w:val="008129AB"/>
    <w:rsid w:val="00816546"/>
    <w:rsid w:val="008204EC"/>
    <w:rsid w:val="00834ADF"/>
    <w:rsid w:val="00841D5B"/>
    <w:rsid w:val="00843B52"/>
    <w:rsid w:val="008646DA"/>
    <w:rsid w:val="0086579C"/>
    <w:rsid w:val="00865BD2"/>
    <w:rsid w:val="00872E50"/>
    <w:rsid w:val="0088664C"/>
    <w:rsid w:val="008B188A"/>
    <w:rsid w:val="008B4E24"/>
    <w:rsid w:val="008B4EE3"/>
    <w:rsid w:val="008C514E"/>
    <w:rsid w:val="008D0C04"/>
    <w:rsid w:val="008D401E"/>
    <w:rsid w:val="008E60E6"/>
    <w:rsid w:val="008F3AFA"/>
    <w:rsid w:val="008F7F3D"/>
    <w:rsid w:val="0090457B"/>
    <w:rsid w:val="0091308B"/>
    <w:rsid w:val="0091536F"/>
    <w:rsid w:val="00923F79"/>
    <w:rsid w:val="009338FE"/>
    <w:rsid w:val="009401D5"/>
    <w:rsid w:val="00940EBC"/>
    <w:rsid w:val="00947917"/>
    <w:rsid w:val="009557FE"/>
    <w:rsid w:val="00957519"/>
    <w:rsid w:val="00960E8E"/>
    <w:rsid w:val="00964A50"/>
    <w:rsid w:val="00967EA7"/>
    <w:rsid w:val="00971046"/>
    <w:rsid w:val="00983BEA"/>
    <w:rsid w:val="00986E9D"/>
    <w:rsid w:val="00987C13"/>
    <w:rsid w:val="00987F85"/>
    <w:rsid w:val="009C7907"/>
    <w:rsid w:val="009D1296"/>
    <w:rsid w:val="009D267A"/>
    <w:rsid w:val="009D2A2B"/>
    <w:rsid w:val="009E3871"/>
    <w:rsid w:val="009E4014"/>
    <w:rsid w:val="009F226B"/>
    <w:rsid w:val="009F6239"/>
    <w:rsid w:val="009F7CB7"/>
    <w:rsid w:val="00A22EC2"/>
    <w:rsid w:val="00A253D2"/>
    <w:rsid w:val="00A6206B"/>
    <w:rsid w:val="00A63645"/>
    <w:rsid w:val="00A64FA6"/>
    <w:rsid w:val="00A653D2"/>
    <w:rsid w:val="00A65B9B"/>
    <w:rsid w:val="00A81BBF"/>
    <w:rsid w:val="00A92FA7"/>
    <w:rsid w:val="00AB34FC"/>
    <w:rsid w:val="00AC5B36"/>
    <w:rsid w:val="00AE1E38"/>
    <w:rsid w:val="00AE1EFA"/>
    <w:rsid w:val="00AE20D6"/>
    <w:rsid w:val="00B131F6"/>
    <w:rsid w:val="00B26FCB"/>
    <w:rsid w:val="00B40497"/>
    <w:rsid w:val="00B54A37"/>
    <w:rsid w:val="00B55325"/>
    <w:rsid w:val="00B67381"/>
    <w:rsid w:val="00B706E0"/>
    <w:rsid w:val="00B70DF4"/>
    <w:rsid w:val="00B909E0"/>
    <w:rsid w:val="00B942A3"/>
    <w:rsid w:val="00BA6C19"/>
    <w:rsid w:val="00BB6588"/>
    <w:rsid w:val="00BC0969"/>
    <w:rsid w:val="00BC5585"/>
    <w:rsid w:val="00BF1ECC"/>
    <w:rsid w:val="00C00B78"/>
    <w:rsid w:val="00C1563C"/>
    <w:rsid w:val="00C20212"/>
    <w:rsid w:val="00C422BA"/>
    <w:rsid w:val="00C63EEA"/>
    <w:rsid w:val="00C71FEA"/>
    <w:rsid w:val="00C744A6"/>
    <w:rsid w:val="00C85204"/>
    <w:rsid w:val="00CD520E"/>
    <w:rsid w:val="00CE6C96"/>
    <w:rsid w:val="00D17BEE"/>
    <w:rsid w:val="00D2083C"/>
    <w:rsid w:val="00D2304E"/>
    <w:rsid w:val="00D23242"/>
    <w:rsid w:val="00D23C74"/>
    <w:rsid w:val="00D249C6"/>
    <w:rsid w:val="00D2569D"/>
    <w:rsid w:val="00D31412"/>
    <w:rsid w:val="00D31953"/>
    <w:rsid w:val="00D33ED1"/>
    <w:rsid w:val="00D635A0"/>
    <w:rsid w:val="00D6411F"/>
    <w:rsid w:val="00D64701"/>
    <w:rsid w:val="00D67372"/>
    <w:rsid w:val="00D76924"/>
    <w:rsid w:val="00D77BFB"/>
    <w:rsid w:val="00D82579"/>
    <w:rsid w:val="00D8758E"/>
    <w:rsid w:val="00DB378A"/>
    <w:rsid w:val="00DB7D2F"/>
    <w:rsid w:val="00DC0B34"/>
    <w:rsid w:val="00E00832"/>
    <w:rsid w:val="00E04E1D"/>
    <w:rsid w:val="00E050FC"/>
    <w:rsid w:val="00E070D8"/>
    <w:rsid w:val="00E13959"/>
    <w:rsid w:val="00E20733"/>
    <w:rsid w:val="00E308A2"/>
    <w:rsid w:val="00E41257"/>
    <w:rsid w:val="00E42C66"/>
    <w:rsid w:val="00E431A7"/>
    <w:rsid w:val="00E462BA"/>
    <w:rsid w:val="00E636A8"/>
    <w:rsid w:val="00E66F7E"/>
    <w:rsid w:val="00E80D3B"/>
    <w:rsid w:val="00E835D6"/>
    <w:rsid w:val="00E909AE"/>
    <w:rsid w:val="00E93416"/>
    <w:rsid w:val="00EA2635"/>
    <w:rsid w:val="00EA7422"/>
    <w:rsid w:val="00EB320E"/>
    <w:rsid w:val="00EC3CF9"/>
    <w:rsid w:val="00ED1483"/>
    <w:rsid w:val="00F07004"/>
    <w:rsid w:val="00F122FE"/>
    <w:rsid w:val="00F323B7"/>
    <w:rsid w:val="00F35CD5"/>
    <w:rsid w:val="00F434BA"/>
    <w:rsid w:val="00F531C8"/>
    <w:rsid w:val="00F82374"/>
    <w:rsid w:val="00F8617B"/>
    <w:rsid w:val="00F918E7"/>
    <w:rsid w:val="00F92859"/>
    <w:rsid w:val="00F94BBA"/>
    <w:rsid w:val="00FA0AA3"/>
    <w:rsid w:val="00FB02F2"/>
    <w:rsid w:val="00FB1BD4"/>
    <w:rsid w:val="00FC3134"/>
    <w:rsid w:val="00FC35CC"/>
    <w:rsid w:val="00FD6925"/>
    <w:rsid w:val="00FD6998"/>
    <w:rsid w:val="00FE2D2C"/>
    <w:rsid w:val="00FE4E5B"/>
    <w:rsid w:val="00FF17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1D3BE4"/>
  <w15:docId w15:val="{2E3164B4-F57F-40A8-B007-BF68E186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733"/>
    <w:rPr>
      <w:sz w:val="24"/>
      <w:szCs w:val="24"/>
      <w:lang w:val="es-CO"/>
    </w:rPr>
  </w:style>
  <w:style w:type="paragraph" w:styleId="Ttulo1">
    <w:name w:val="heading 1"/>
    <w:basedOn w:val="Normal"/>
    <w:next w:val="Normal"/>
    <w:link w:val="Ttulo1Car"/>
    <w:qFormat/>
    <w:rsid w:val="0071584D"/>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lang w:val="es-ES" w:eastAsia="en-US"/>
    </w:rPr>
  </w:style>
  <w:style w:type="paragraph" w:styleId="Ttulo2">
    <w:name w:val="heading 2"/>
    <w:basedOn w:val="Normal"/>
    <w:next w:val="Normal"/>
    <w:link w:val="Ttulo2Car"/>
    <w:uiPriority w:val="9"/>
    <w:unhideWhenUsed/>
    <w:qFormat/>
    <w:rsid w:val="0071584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lang w:val="es-ES" w:eastAsia="en-US"/>
    </w:rPr>
  </w:style>
  <w:style w:type="paragraph" w:styleId="Ttulo3">
    <w:name w:val="heading 3"/>
    <w:basedOn w:val="Normal"/>
    <w:next w:val="Normal"/>
    <w:link w:val="Ttulo3Car"/>
    <w:uiPriority w:val="9"/>
    <w:unhideWhenUsed/>
    <w:qFormat/>
    <w:rsid w:val="0071584D"/>
    <w:pPr>
      <w:keepNext/>
      <w:keepLines/>
      <w:numPr>
        <w:ilvl w:val="2"/>
        <w:numId w:val="1"/>
      </w:numPr>
      <w:spacing w:before="200"/>
      <w:outlineLvl w:val="2"/>
    </w:pPr>
    <w:rPr>
      <w:rFonts w:asciiTheme="majorHAnsi" w:eastAsiaTheme="majorEastAsia" w:hAnsiTheme="majorHAnsi" w:cstheme="majorBidi"/>
      <w:b/>
      <w:bCs/>
      <w:color w:val="4F81BD" w:themeColor="accent1"/>
      <w:sz w:val="22"/>
      <w:szCs w:val="22"/>
      <w:lang w:val="es-ES" w:eastAsia="en-US"/>
    </w:rPr>
  </w:style>
  <w:style w:type="paragraph" w:styleId="Ttulo4">
    <w:name w:val="heading 4"/>
    <w:basedOn w:val="Normal"/>
    <w:next w:val="Normal"/>
    <w:link w:val="Ttulo4Car"/>
    <w:uiPriority w:val="9"/>
    <w:unhideWhenUsed/>
    <w:qFormat/>
    <w:rsid w:val="0071584D"/>
    <w:pPr>
      <w:keepNext/>
      <w:keepLines/>
      <w:numPr>
        <w:ilvl w:val="3"/>
        <w:numId w:val="1"/>
      </w:numPr>
      <w:spacing w:before="200"/>
      <w:outlineLvl w:val="3"/>
    </w:pPr>
    <w:rPr>
      <w:rFonts w:asciiTheme="majorHAnsi" w:eastAsiaTheme="majorEastAsia" w:hAnsiTheme="majorHAnsi" w:cstheme="majorBidi"/>
      <w:b/>
      <w:bCs/>
      <w:i/>
      <w:iCs/>
      <w:color w:val="4F81BD" w:themeColor="accent1"/>
      <w:sz w:val="22"/>
      <w:szCs w:val="22"/>
      <w:lang w:val="es-ES" w:eastAsia="en-US"/>
    </w:rPr>
  </w:style>
  <w:style w:type="paragraph" w:styleId="Ttulo5">
    <w:name w:val="heading 5"/>
    <w:basedOn w:val="Normal"/>
    <w:next w:val="Normal"/>
    <w:link w:val="Ttulo5Car"/>
    <w:uiPriority w:val="9"/>
    <w:semiHidden/>
    <w:unhideWhenUsed/>
    <w:qFormat/>
    <w:rsid w:val="0071584D"/>
    <w:pPr>
      <w:keepNext/>
      <w:keepLines/>
      <w:numPr>
        <w:ilvl w:val="4"/>
        <w:numId w:val="1"/>
      </w:numPr>
      <w:spacing w:before="200"/>
      <w:outlineLvl w:val="4"/>
    </w:pPr>
    <w:rPr>
      <w:rFonts w:asciiTheme="majorHAnsi" w:eastAsiaTheme="majorEastAsia" w:hAnsiTheme="majorHAnsi" w:cstheme="majorBidi"/>
      <w:color w:val="243F60" w:themeColor="accent1" w:themeShade="7F"/>
      <w:sz w:val="22"/>
      <w:szCs w:val="22"/>
      <w:lang w:val="es-ES" w:eastAsia="en-US"/>
    </w:rPr>
  </w:style>
  <w:style w:type="paragraph" w:styleId="Ttulo6">
    <w:name w:val="heading 6"/>
    <w:basedOn w:val="Normal"/>
    <w:next w:val="Normal"/>
    <w:link w:val="Ttulo6Car"/>
    <w:uiPriority w:val="9"/>
    <w:semiHidden/>
    <w:unhideWhenUsed/>
    <w:qFormat/>
    <w:rsid w:val="0071584D"/>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2"/>
      <w:szCs w:val="22"/>
      <w:lang w:val="es-ES" w:eastAsia="en-US"/>
    </w:rPr>
  </w:style>
  <w:style w:type="paragraph" w:styleId="Ttulo7">
    <w:name w:val="heading 7"/>
    <w:basedOn w:val="Normal"/>
    <w:next w:val="Normal"/>
    <w:link w:val="Ttulo7Car"/>
    <w:uiPriority w:val="9"/>
    <w:semiHidden/>
    <w:unhideWhenUsed/>
    <w:qFormat/>
    <w:rsid w:val="0071584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iPriority w:val="9"/>
    <w:semiHidden/>
    <w:unhideWhenUsed/>
    <w:qFormat/>
    <w:rsid w:val="007158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s-ES" w:eastAsia="en-US"/>
    </w:rPr>
  </w:style>
  <w:style w:type="paragraph" w:styleId="Ttulo9">
    <w:name w:val="heading 9"/>
    <w:basedOn w:val="Normal"/>
    <w:next w:val="Normal"/>
    <w:link w:val="Ttulo9Car"/>
    <w:uiPriority w:val="9"/>
    <w:semiHidden/>
    <w:unhideWhenUsed/>
    <w:qFormat/>
    <w:rsid w:val="007158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4622F"/>
    <w:pPr>
      <w:tabs>
        <w:tab w:val="center" w:pos="4252"/>
        <w:tab w:val="right" w:pos="8504"/>
      </w:tabs>
    </w:pPr>
  </w:style>
  <w:style w:type="paragraph" w:styleId="Piedepgina">
    <w:name w:val="footer"/>
    <w:basedOn w:val="Normal"/>
    <w:link w:val="PiedepginaCar"/>
    <w:uiPriority w:val="99"/>
    <w:rsid w:val="0044622F"/>
    <w:pPr>
      <w:tabs>
        <w:tab w:val="center" w:pos="4252"/>
        <w:tab w:val="right" w:pos="8504"/>
      </w:tabs>
    </w:pPr>
  </w:style>
  <w:style w:type="character" w:styleId="Hipervnculo">
    <w:name w:val="Hyperlink"/>
    <w:basedOn w:val="Fuentedeprrafopredeter"/>
    <w:uiPriority w:val="99"/>
    <w:rsid w:val="0044622F"/>
    <w:rPr>
      <w:color w:val="0000FF"/>
      <w:u w:val="single"/>
    </w:rPr>
  </w:style>
  <w:style w:type="character" w:customStyle="1" w:styleId="EncabezadoCar">
    <w:name w:val="Encabezado Car"/>
    <w:basedOn w:val="Fuentedeprrafopredeter"/>
    <w:link w:val="Encabezado"/>
    <w:locked/>
    <w:rsid w:val="005536FF"/>
    <w:rPr>
      <w:sz w:val="24"/>
      <w:szCs w:val="24"/>
      <w:lang w:val="es-CO"/>
    </w:rPr>
  </w:style>
  <w:style w:type="character" w:customStyle="1" w:styleId="PiedepginaCar">
    <w:name w:val="Pie de página Car"/>
    <w:basedOn w:val="Fuentedeprrafopredeter"/>
    <w:link w:val="Piedepgina"/>
    <w:uiPriority w:val="99"/>
    <w:rsid w:val="00834DEB"/>
    <w:rPr>
      <w:sz w:val="24"/>
      <w:szCs w:val="24"/>
      <w:lang w:val="es-CO"/>
    </w:rPr>
  </w:style>
  <w:style w:type="character" w:styleId="Hipervnculovisitado">
    <w:name w:val="FollowedHyperlink"/>
    <w:basedOn w:val="Fuentedeprrafopredeter"/>
    <w:rsid w:val="009E639D"/>
    <w:rPr>
      <w:color w:val="800080"/>
      <w:u w:val="single"/>
    </w:rPr>
  </w:style>
  <w:style w:type="paragraph" w:styleId="Textodeglobo">
    <w:name w:val="Balloon Text"/>
    <w:basedOn w:val="Normal"/>
    <w:link w:val="TextodegloboCar"/>
    <w:rsid w:val="001A2EDB"/>
    <w:rPr>
      <w:rFonts w:ascii="Tahoma" w:hAnsi="Tahoma" w:cs="Tahoma"/>
      <w:sz w:val="16"/>
      <w:szCs w:val="16"/>
    </w:rPr>
  </w:style>
  <w:style w:type="character" w:customStyle="1" w:styleId="TextodegloboCar">
    <w:name w:val="Texto de globo Car"/>
    <w:basedOn w:val="Fuentedeprrafopredeter"/>
    <w:link w:val="Textodeglobo"/>
    <w:rsid w:val="001A2EDB"/>
    <w:rPr>
      <w:rFonts w:ascii="Tahoma" w:hAnsi="Tahoma" w:cs="Tahoma"/>
      <w:sz w:val="16"/>
      <w:szCs w:val="16"/>
      <w:lang w:val="es-CO"/>
    </w:rPr>
  </w:style>
  <w:style w:type="paragraph" w:customStyle="1" w:styleId="GELPortadatitulo">
    <w:name w:val="GEL_Portada_titulo"/>
    <w:basedOn w:val="Normal"/>
    <w:link w:val="GELPortadatituloCar"/>
    <w:qFormat/>
    <w:rsid w:val="00D77BFB"/>
    <w:pPr>
      <w:pBdr>
        <w:bottom w:val="single" w:sz="18" w:space="1" w:color="auto"/>
      </w:pBdr>
      <w:jc w:val="right"/>
    </w:pPr>
    <w:rPr>
      <w:rFonts w:ascii="Tahoma" w:eastAsiaTheme="minorHAnsi" w:hAnsi="Tahoma" w:cstheme="minorBidi"/>
      <w:b/>
      <w:caps/>
      <w:sz w:val="28"/>
      <w:szCs w:val="22"/>
      <w:lang w:val="es-ES" w:eastAsia="en-US"/>
    </w:rPr>
  </w:style>
  <w:style w:type="paragraph" w:customStyle="1" w:styleId="GELPortadacontenido">
    <w:name w:val="GEL_Portada_contenido"/>
    <w:basedOn w:val="GELPortadatitulo"/>
    <w:link w:val="GELPortadacontenidoCar"/>
    <w:qFormat/>
    <w:rsid w:val="00D77BFB"/>
    <w:pPr>
      <w:pBdr>
        <w:bottom w:val="none" w:sz="0" w:space="0" w:color="auto"/>
      </w:pBdr>
    </w:pPr>
    <w:rPr>
      <w:caps w:val="0"/>
    </w:rPr>
  </w:style>
  <w:style w:type="character" w:customStyle="1" w:styleId="GELPortadatituloCar">
    <w:name w:val="GEL_Portada_titulo Car"/>
    <w:basedOn w:val="Fuentedeprrafopredeter"/>
    <w:link w:val="GELPortadatitulo"/>
    <w:rsid w:val="00D77BFB"/>
    <w:rPr>
      <w:rFonts w:ascii="Tahoma" w:eastAsiaTheme="minorHAnsi" w:hAnsi="Tahoma" w:cstheme="minorBidi"/>
      <w:b/>
      <w:caps/>
      <w:sz w:val="28"/>
      <w:szCs w:val="22"/>
      <w:lang w:eastAsia="en-US"/>
    </w:rPr>
  </w:style>
  <w:style w:type="character" w:customStyle="1" w:styleId="GELPortadacontenidoCar">
    <w:name w:val="GEL_Portada_contenido Car"/>
    <w:basedOn w:val="GELPortadatituloCar"/>
    <w:link w:val="GELPortadacontenido"/>
    <w:rsid w:val="00D77BFB"/>
    <w:rPr>
      <w:rFonts w:ascii="Tahoma" w:eastAsiaTheme="minorHAnsi" w:hAnsi="Tahoma" w:cstheme="minorBidi"/>
      <w:b/>
      <w:caps w:val="0"/>
      <w:sz w:val="28"/>
      <w:szCs w:val="22"/>
      <w:lang w:eastAsia="en-US"/>
    </w:rPr>
  </w:style>
  <w:style w:type="paragraph" w:customStyle="1" w:styleId="GELParrafo">
    <w:name w:val="GEL_Parrafo"/>
    <w:basedOn w:val="Prrafodelista"/>
    <w:link w:val="GELParrafoCar"/>
    <w:qFormat/>
    <w:rsid w:val="00646825"/>
    <w:pPr>
      <w:spacing w:after="120"/>
      <w:ind w:left="0"/>
      <w:jc w:val="both"/>
    </w:pPr>
    <w:rPr>
      <w:rFonts w:ascii="Arial" w:eastAsiaTheme="minorHAnsi" w:hAnsi="Arial" w:cstheme="minorBidi"/>
      <w:szCs w:val="22"/>
      <w:lang w:val="es-ES" w:eastAsia="en-US"/>
    </w:rPr>
  </w:style>
  <w:style w:type="character" w:customStyle="1" w:styleId="GELParrafoCar">
    <w:name w:val="GEL_Parrafo Car"/>
    <w:basedOn w:val="Fuentedeprrafopredeter"/>
    <w:link w:val="GELParrafo"/>
    <w:rsid w:val="00646825"/>
    <w:rPr>
      <w:rFonts w:ascii="Arial" w:eastAsiaTheme="minorHAnsi" w:hAnsi="Arial" w:cstheme="minorBidi"/>
      <w:sz w:val="24"/>
      <w:szCs w:val="22"/>
      <w:lang w:eastAsia="en-US"/>
    </w:rPr>
  </w:style>
  <w:style w:type="character" w:customStyle="1" w:styleId="EstiloArial">
    <w:name w:val="Estilo Arial"/>
    <w:rsid w:val="00646825"/>
    <w:rPr>
      <w:rFonts w:ascii="Arial" w:hAnsi="Arial"/>
      <w:sz w:val="22"/>
    </w:rPr>
  </w:style>
  <w:style w:type="paragraph" w:customStyle="1" w:styleId="GELTtulogen">
    <w:name w:val="GEL_Título_gen"/>
    <w:basedOn w:val="GELPortadatitulo"/>
    <w:link w:val="GELTtulogenCar"/>
    <w:qFormat/>
    <w:rsid w:val="00646825"/>
    <w:pPr>
      <w:widowControl w:val="0"/>
      <w:pBdr>
        <w:bottom w:val="none" w:sz="0" w:space="0" w:color="auto"/>
      </w:pBdr>
      <w:spacing w:after="400"/>
      <w:jc w:val="center"/>
    </w:pPr>
    <w:rPr>
      <w:sz w:val="24"/>
    </w:rPr>
  </w:style>
  <w:style w:type="character" w:customStyle="1" w:styleId="GELTtulogenCar">
    <w:name w:val="GEL_Título_gen Car"/>
    <w:basedOn w:val="GELPortadatituloCar"/>
    <w:link w:val="GELTtulogen"/>
    <w:rsid w:val="00646825"/>
    <w:rPr>
      <w:rFonts w:ascii="Tahoma" w:eastAsiaTheme="minorHAnsi" w:hAnsi="Tahoma" w:cstheme="minorBidi"/>
      <w:b/>
      <w:caps/>
      <w:sz w:val="24"/>
      <w:szCs w:val="22"/>
      <w:lang w:eastAsia="en-US"/>
    </w:rPr>
  </w:style>
  <w:style w:type="paragraph" w:styleId="Prrafodelista">
    <w:name w:val="List Paragraph"/>
    <w:basedOn w:val="Normal"/>
    <w:uiPriority w:val="34"/>
    <w:qFormat/>
    <w:rsid w:val="00646825"/>
    <w:pPr>
      <w:ind w:left="720"/>
      <w:contextualSpacing/>
    </w:pPr>
  </w:style>
  <w:style w:type="character" w:customStyle="1" w:styleId="Ttulo1Car">
    <w:name w:val="Título 1 Car"/>
    <w:basedOn w:val="Fuentedeprrafopredeter"/>
    <w:link w:val="Ttulo1"/>
    <w:rsid w:val="0071584D"/>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71584D"/>
    <w:rPr>
      <w:rFonts w:asciiTheme="majorHAnsi" w:eastAsiaTheme="majorEastAsia" w:hAnsiTheme="majorHAnsi" w:cstheme="majorBidi"/>
      <w:b/>
      <w:bCs/>
      <w:color w:val="4F81BD" w:themeColor="accent1"/>
      <w:sz w:val="26"/>
      <w:szCs w:val="26"/>
      <w:lang w:eastAsia="en-US"/>
    </w:rPr>
  </w:style>
  <w:style w:type="character" w:customStyle="1" w:styleId="Ttulo3Car">
    <w:name w:val="Título 3 Car"/>
    <w:basedOn w:val="Fuentedeprrafopredeter"/>
    <w:link w:val="Ttulo3"/>
    <w:uiPriority w:val="9"/>
    <w:rsid w:val="0071584D"/>
    <w:rPr>
      <w:rFonts w:asciiTheme="majorHAnsi" w:eastAsiaTheme="majorEastAsia" w:hAnsiTheme="majorHAnsi" w:cstheme="majorBidi"/>
      <w:b/>
      <w:bCs/>
      <w:color w:val="4F81BD" w:themeColor="accent1"/>
      <w:sz w:val="22"/>
      <w:szCs w:val="22"/>
      <w:lang w:eastAsia="en-US"/>
    </w:rPr>
  </w:style>
  <w:style w:type="character" w:customStyle="1" w:styleId="Ttulo4Car">
    <w:name w:val="Título 4 Car"/>
    <w:basedOn w:val="Fuentedeprrafopredeter"/>
    <w:link w:val="Ttulo4"/>
    <w:uiPriority w:val="9"/>
    <w:rsid w:val="0071584D"/>
    <w:rPr>
      <w:rFonts w:asciiTheme="majorHAnsi" w:eastAsiaTheme="majorEastAsia" w:hAnsiTheme="majorHAnsi" w:cstheme="majorBidi"/>
      <w:b/>
      <w:bCs/>
      <w:i/>
      <w:iCs/>
      <w:color w:val="4F81BD" w:themeColor="accent1"/>
      <w:sz w:val="22"/>
      <w:szCs w:val="22"/>
      <w:lang w:eastAsia="en-US"/>
    </w:rPr>
  </w:style>
  <w:style w:type="character" w:customStyle="1" w:styleId="Ttulo5Car">
    <w:name w:val="Título 5 Car"/>
    <w:basedOn w:val="Fuentedeprrafopredeter"/>
    <w:link w:val="Ttulo5"/>
    <w:uiPriority w:val="9"/>
    <w:semiHidden/>
    <w:rsid w:val="0071584D"/>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71584D"/>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71584D"/>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71584D"/>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71584D"/>
    <w:rPr>
      <w:rFonts w:asciiTheme="majorHAnsi" w:eastAsiaTheme="majorEastAsia" w:hAnsiTheme="majorHAnsi" w:cstheme="majorBidi"/>
      <w:i/>
      <w:iCs/>
      <w:color w:val="404040" w:themeColor="text1" w:themeTint="BF"/>
      <w:lang w:eastAsia="en-US"/>
    </w:rPr>
  </w:style>
  <w:style w:type="paragraph" w:styleId="TDC1">
    <w:name w:val="toc 1"/>
    <w:basedOn w:val="Normal"/>
    <w:next w:val="Normal"/>
    <w:autoRedefine/>
    <w:uiPriority w:val="39"/>
    <w:unhideWhenUsed/>
    <w:qFormat/>
    <w:rsid w:val="0071584D"/>
    <w:pPr>
      <w:tabs>
        <w:tab w:val="left" w:pos="426"/>
        <w:tab w:val="right" w:leader="dot" w:pos="8830"/>
      </w:tabs>
      <w:spacing w:before="120" w:after="120"/>
    </w:pPr>
    <w:rPr>
      <w:rFonts w:ascii="Arial" w:eastAsiaTheme="minorHAnsi" w:hAnsi="Arial" w:cstheme="minorHAnsi"/>
      <w:b/>
      <w:bCs/>
      <w:caps/>
      <w:sz w:val="22"/>
      <w:szCs w:val="20"/>
      <w:lang w:val="es-ES" w:eastAsia="en-US"/>
    </w:rPr>
  </w:style>
  <w:style w:type="paragraph" w:customStyle="1" w:styleId="GELTtulo0">
    <w:name w:val="GEL_Título0"/>
    <w:basedOn w:val="GELParrafo"/>
    <w:link w:val="GELTtulo0Car"/>
    <w:qFormat/>
    <w:rsid w:val="0071584D"/>
    <w:pPr>
      <w:pageBreakBefore/>
      <w:widowControl w:val="0"/>
      <w:pBdr>
        <w:bottom w:val="single" w:sz="18" w:space="1" w:color="auto"/>
      </w:pBdr>
      <w:spacing w:before="1200" w:after="400"/>
      <w:contextualSpacing w:val="0"/>
      <w:jc w:val="right"/>
    </w:pPr>
    <w:rPr>
      <w:rFonts w:ascii="Tahoma" w:hAnsi="Tahoma"/>
      <w:caps/>
      <w:sz w:val="32"/>
      <w:lang w:val="es-VE"/>
    </w:rPr>
  </w:style>
  <w:style w:type="character" w:customStyle="1" w:styleId="GELTtulo0Car">
    <w:name w:val="GEL_Título0 Car"/>
    <w:basedOn w:val="GELParrafoCar"/>
    <w:link w:val="GELTtulo0"/>
    <w:rsid w:val="0071584D"/>
    <w:rPr>
      <w:rFonts w:ascii="Tahoma" w:eastAsiaTheme="minorHAnsi" w:hAnsi="Tahoma" w:cstheme="minorBidi"/>
      <w:caps/>
      <w:sz w:val="32"/>
      <w:szCs w:val="22"/>
      <w:lang w:val="es-VE" w:eastAsia="en-US"/>
    </w:rPr>
  </w:style>
  <w:style w:type="paragraph" w:customStyle="1" w:styleId="GELVietanum">
    <w:name w:val="GEL_Viñeta_num"/>
    <w:basedOn w:val="Normal"/>
    <w:link w:val="GELVietanumCar"/>
    <w:qFormat/>
    <w:rsid w:val="0071584D"/>
    <w:pPr>
      <w:numPr>
        <w:numId w:val="2"/>
      </w:numPr>
      <w:spacing w:before="240"/>
      <w:jc w:val="both"/>
    </w:pPr>
    <w:rPr>
      <w:rFonts w:ascii="Arial" w:eastAsiaTheme="minorHAnsi" w:hAnsi="Arial" w:cs="Arial"/>
      <w:szCs w:val="22"/>
      <w:lang w:val="es-MX" w:eastAsia="en-US"/>
    </w:rPr>
  </w:style>
  <w:style w:type="character" w:customStyle="1" w:styleId="GELVietanumCar">
    <w:name w:val="GEL_Viñeta_num Car"/>
    <w:basedOn w:val="Fuentedeprrafopredeter"/>
    <w:link w:val="GELVietanum"/>
    <w:rsid w:val="0071584D"/>
    <w:rPr>
      <w:rFonts w:ascii="Arial" w:eastAsiaTheme="minorHAnsi" w:hAnsi="Arial" w:cs="Arial"/>
      <w:sz w:val="24"/>
      <w:szCs w:val="22"/>
      <w:lang w:val="es-MX" w:eastAsia="en-US"/>
    </w:rPr>
  </w:style>
  <w:style w:type="paragraph" w:customStyle="1" w:styleId="GELMEMANORMAL">
    <w:name w:val="GELMEMA NORMAL"/>
    <w:basedOn w:val="Normal"/>
    <w:rsid w:val="00F323B7"/>
    <w:pPr>
      <w:suppressAutoHyphens/>
      <w:jc w:val="both"/>
    </w:pPr>
    <w:rPr>
      <w:rFonts w:ascii="Arial" w:hAnsi="Arial" w:cs="Calibri"/>
      <w:sz w:val="22"/>
      <w:szCs w:val="20"/>
      <w:lang w:val="es-ES" w:eastAsia="ar-SA"/>
    </w:rPr>
  </w:style>
  <w:style w:type="paragraph" w:customStyle="1" w:styleId="GELTtulo1">
    <w:name w:val="GEL_Título1"/>
    <w:basedOn w:val="Ttulo1"/>
    <w:link w:val="GELTtulo1Car"/>
    <w:qFormat/>
    <w:rsid w:val="0026148D"/>
    <w:pPr>
      <w:keepNext w:val="0"/>
      <w:keepLines w:val="0"/>
      <w:pageBreakBefore/>
      <w:widowControl w:val="0"/>
      <w:numPr>
        <w:numId w:val="3"/>
      </w:numPr>
      <w:pBdr>
        <w:bottom w:val="single" w:sz="18" w:space="1" w:color="auto"/>
      </w:pBdr>
      <w:spacing w:before="1200" w:after="480"/>
      <w:jc w:val="right"/>
    </w:pPr>
    <w:rPr>
      <w:rFonts w:ascii="Tahoma" w:hAnsi="Tahoma"/>
      <w:b w:val="0"/>
      <w:caps/>
      <w:sz w:val="32"/>
    </w:rPr>
  </w:style>
  <w:style w:type="character" w:customStyle="1" w:styleId="GELTtulo1Car">
    <w:name w:val="GEL_Título1 Car"/>
    <w:basedOn w:val="Ttulo1Car"/>
    <w:link w:val="GELTtulo1"/>
    <w:rsid w:val="0026148D"/>
    <w:rPr>
      <w:rFonts w:ascii="Tahoma" w:eastAsiaTheme="majorEastAsia" w:hAnsi="Tahoma" w:cstheme="majorBidi"/>
      <w:b w:val="0"/>
      <w:bCs/>
      <w:caps/>
      <w:color w:val="365F91" w:themeColor="accent1" w:themeShade="BF"/>
      <w:sz w:val="32"/>
      <w:szCs w:val="28"/>
      <w:lang w:eastAsia="en-US"/>
    </w:rPr>
  </w:style>
  <w:style w:type="paragraph" w:customStyle="1" w:styleId="GELTtulo2">
    <w:name w:val="GEL_Título2"/>
    <w:basedOn w:val="GELTtulo1"/>
    <w:link w:val="GELTtulo2Car"/>
    <w:qFormat/>
    <w:rsid w:val="0026148D"/>
    <w:pPr>
      <w:pageBreakBefore w:val="0"/>
      <w:numPr>
        <w:ilvl w:val="1"/>
      </w:numPr>
      <w:pBdr>
        <w:bottom w:val="none" w:sz="0" w:space="0" w:color="auto"/>
      </w:pBdr>
      <w:spacing w:before="0"/>
      <w:ind w:left="1440"/>
      <w:jc w:val="left"/>
    </w:pPr>
    <w:rPr>
      <w:rFonts w:ascii="Arial" w:hAnsi="Arial"/>
      <w:b/>
      <w:sz w:val="24"/>
    </w:rPr>
  </w:style>
  <w:style w:type="paragraph" w:customStyle="1" w:styleId="GELTtulo3">
    <w:name w:val="GEL_Título3"/>
    <w:basedOn w:val="GELTtulo2"/>
    <w:qFormat/>
    <w:rsid w:val="0026148D"/>
    <w:pPr>
      <w:numPr>
        <w:ilvl w:val="2"/>
      </w:numPr>
      <w:ind w:left="2160" w:hanging="360"/>
      <w:outlineLvl w:val="2"/>
    </w:pPr>
  </w:style>
  <w:style w:type="paragraph" w:customStyle="1" w:styleId="GELTtulo4">
    <w:name w:val="GEL_Título4"/>
    <w:basedOn w:val="GELTtulo3"/>
    <w:link w:val="GELTtulo4Car"/>
    <w:qFormat/>
    <w:rsid w:val="0026148D"/>
    <w:pPr>
      <w:numPr>
        <w:ilvl w:val="3"/>
      </w:numPr>
      <w:ind w:left="2880" w:hanging="360"/>
      <w:outlineLvl w:val="3"/>
    </w:pPr>
  </w:style>
  <w:style w:type="character" w:customStyle="1" w:styleId="GELTtulo2Car">
    <w:name w:val="GEL_Título2 Car"/>
    <w:basedOn w:val="Ttulo2Car"/>
    <w:link w:val="GELTtulo2"/>
    <w:rsid w:val="0026148D"/>
    <w:rPr>
      <w:rFonts w:ascii="Arial" w:eastAsiaTheme="majorEastAsia" w:hAnsi="Arial" w:cstheme="majorBidi"/>
      <w:b/>
      <w:bCs/>
      <w:caps/>
      <w:color w:val="365F91" w:themeColor="accent1" w:themeShade="BF"/>
      <w:sz w:val="24"/>
      <w:szCs w:val="28"/>
      <w:lang w:eastAsia="en-US"/>
    </w:rPr>
  </w:style>
  <w:style w:type="character" w:styleId="Refdenotaalpie">
    <w:name w:val="footnote reference"/>
    <w:basedOn w:val="Fuentedeprrafopredeter"/>
    <w:rsid w:val="005A1ABE"/>
    <w:rPr>
      <w:vertAlign w:val="superscript"/>
    </w:rPr>
  </w:style>
  <w:style w:type="paragraph" w:styleId="Textonotapie">
    <w:name w:val="footnote text"/>
    <w:basedOn w:val="Normal"/>
    <w:link w:val="TextonotapieCar"/>
    <w:rsid w:val="005A1ABE"/>
    <w:pPr>
      <w:widowControl w:val="0"/>
      <w:suppressAutoHyphens/>
      <w:spacing w:before="113" w:after="57"/>
      <w:jc w:val="both"/>
    </w:pPr>
    <w:rPr>
      <w:rFonts w:ascii="Arial" w:eastAsia="Nimbus Sans L" w:hAnsi="Arial" w:cs="Nimbus Sans L"/>
      <w:color w:val="000000"/>
      <w:sz w:val="20"/>
      <w:szCs w:val="20"/>
      <w:lang w:val="es-ES_tradnl" w:bidi="es-ES"/>
    </w:rPr>
  </w:style>
  <w:style w:type="character" w:customStyle="1" w:styleId="TextonotapieCar">
    <w:name w:val="Texto nota pie Car"/>
    <w:basedOn w:val="Fuentedeprrafopredeter"/>
    <w:link w:val="Textonotapie"/>
    <w:rsid w:val="005A1ABE"/>
    <w:rPr>
      <w:rFonts w:ascii="Arial" w:eastAsia="Nimbus Sans L" w:hAnsi="Arial" w:cs="Nimbus Sans L"/>
      <w:color w:val="000000"/>
      <w:lang w:val="es-ES_tradnl" w:bidi="es-ES"/>
    </w:rPr>
  </w:style>
  <w:style w:type="character" w:customStyle="1" w:styleId="GELTtulo4Car">
    <w:name w:val="GEL_Título4 Car"/>
    <w:basedOn w:val="Fuentedeprrafopredeter"/>
    <w:link w:val="GELTtulo4"/>
    <w:rsid w:val="005A1ABE"/>
    <w:rPr>
      <w:rFonts w:ascii="Arial" w:eastAsiaTheme="majorEastAsia" w:hAnsi="Arial" w:cstheme="majorBidi"/>
      <w:b/>
      <w:bCs/>
      <w:caps/>
      <w:color w:val="365F91" w:themeColor="accent1" w:themeShade="BF"/>
      <w:sz w:val="24"/>
      <w:szCs w:val="28"/>
      <w:lang w:eastAsia="en-US"/>
    </w:rPr>
  </w:style>
  <w:style w:type="paragraph" w:customStyle="1" w:styleId="GELVietapunto">
    <w:name w:val="GEL_Viñeta_punto"/>
    <w:basedOn w:val="GELParrafo"/>
    <w:qFormat/>
    <w:rsid w:val="005A1ABE"/>
    <w:pPr>
      <w:numPr>
        <w:numId w:val="4"/>
      </w:numPr>
      <w:spacing w:before="240"/>
      <w:contextualSpacing w:val="0"/>
    </w:pPr>
  </w:style>
  <w:style w:type="table" w:styleId="Tablaconcuadrcula">
    <w:name w:val="Table Grid"/>
    <w:basedOn w:val="Tablanormal"/>
    <w:rsid w:val="008129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2">
    <w:name w:val="toc 2"/>
    <w:basedOn w:val="Normal"/>
    <w:next w:val="Normal"/>
    <w:autoRedefine/>
    <w:uiPriority w:val="39"/>
    <w:rsid w:val="00BA6C19"/>
    <w:pPr>
      <w:spacing w:after="100"/>
      <w:ind w:left="240"/>
    </w:pPr>
  </w:style>
  <w:style w:type="character" w:styleId="Refdecomentario">
    <w:name w:val="annotation reference"/>
    <w:basedOn w:val="Fuentedeprrafopredeter"/>
    <w:rsid w:val="00775565"/>
    <w:rPr>
      <w:sz w:val="18"/>
      <w:szCs w:val="18"/>
    </w:rPr>
  </w:style>
  <w:style w:type="paragraph" w:styleId="Textocomentario">
    <w:name w:val="annotation text"/>
    <w:basedOn w:val="Normal"/>
    <w:link w:val="TextocomentarioCar"/>
    <w:rsid w:val="00775565"/>
  </w:style>
  <w:style w:type="character" w:customStyle="1" w:styleId="TextocomentarioCar">
    <w:name w:val="Texto comentario Car"/>
    <w:basedOn w:val="Fuentedeprrafopredeter"/>
    <w:link w:val="Textocomentario"/>
    <w:rsid w:val="00775565"/>
    <w:rPr>
      <w:sz w:val="24"/>
      <w:szCs w:val="24"/>
      <w:lang w:val="es-CO"/>
    </w:rPr>
  </w:style>
  <w:style w:type="paragraph" w:styleId="Asuntodelcomentario">
    <w:name w:val="annotation subject"/>
    <w:basedOn w:val="Textocomentario"/>
    <w:next w:val="Textocomentario"/>
    <w:link w:val="AsuntodelcomentarioCar"/>
    <w:rsid w:val="00775565"/>
    <w:rPr>
      <w:b/>
      <w:bCs/>
      <w:sz w:val="20"/>
      <w:szCs w:val="20"/>
    </w:rPr>
  </w:style>
  <w:style w:type="character" w:customStyle="1" w:styleId="AsuntodelcomentarioCar">
    <w:name w:val="Asunto del comentario Car"/>
    <w:basedOn w:val="TextocomentarioCar"/>
    <w:link w:val="Asuntodelcomentario"/>
    <w:rsid w:val="00775565"/>
    <w:rPr>
      <w:b/>
      <w:bCs/>
      <w:sz w:val="24"/>
      <w:szCs w:val="24"/>
      <w:lang w:val="es-CO"/>
    </w:rPr>
  </w:style>
  <w:style w:type="paragraph" w:styleId="NormalWeb">
    <w:name w:val="Normal (Web)"/>
    <w:basedOn w:val="Normal"/>
    <w:uiPriority w:val="99"/>
    <w:unhideWhenUsed/>
    <w:rsid w:val="00B942A3"/>
    <w:pPr>
      <w:spacing w:before="100" w:beforeAutospacing="1" w:after="100" w:afterAutospacing="1"/>
    </w:pPr>
    <w:rPr>
      <w:lang w:eastAsia="es-CO"/>
    </w:rPr>
  </w:style>
  <w:style w:type="character" w:customStyle="1" w:styleId="apple-converted-space">
    <w:name w:val="apple-converted-space"/>
    <w:basedOn w:val="Fuentedeprrafopredeter"/>
    <w:rsid w:val="006E3D3F"/>
  </w:style>
  <w:style w:type="paragraph" w:customStyle="1" w:styleId="Contenidodelatabla">
    <w:name w:val="Contenido de la tabla"/>
    <w:basedOn w:val="Normal"/>
    <w:rsid w:val="008204EC"/>
    <w:pPr>
      <w:widowControl w:val="0"/>
      <w:suppressLineNumbers/>
      <w:suppressAutoHyphens/>
    </w:pPr>
    <w:rPr>
      <w:rFonts w:eastAsia="SimSun" w:cs="Mangal"/>
      <w:kern w:val="1"/>
      <w:lang w:eastAsia="hi-IN" w:bidi="hi-IN"/>
    </w:rPr>
  </w:style>
  <w:style w:type="paragraph" w:styleId="Textoindependiente">
    <w:name w:val="Body Text"/>
    <w:basedOn w:val="Normal"/>
    <w:link w:val="TextoindependienteCar"/>
    <w:rsid w:val="008204EC"/>
    <w:pPr>
      <w:widowControl w:val="0"/>
      <w:suppressAutoHyphens/>
      <w:spacing w:after="120"/>
    </w:pPr>
    <w:rPr>
      <w:rFonts w:eastAsia="SimSun" w:cs="Mangal"/>
      <w:kern w:val="1"/>
      <w:lang w:eastAsia="hi-IN" w:bidi="hi-IN"/>
    </w:rPr>
  </w:style>
  <w:style w:type="character" w:customStyle="1" w:styleId="TextoindependienteCar">
    <w:name w:val="Texto independiente Car"/>
    <w:basedOn w:val="Fuentedeprrafopredeter"/>
    <w:link w:val="Textoindependiente"/>
    <w:rsid w:val="008204EC"/>
    <w:rPr>
      <w:rFonts w:eastAsia="SimSun" w:cs="Mangal"/>
      <w:kern w:val="1"/>
      <w:sz w:val="24"/>
      <w:szCs w:val="24"/>
      <w:lang w:val="es-CO" w:eastAsia="hi-IN" w:bidi="hi-IN"/>
    </w:rPr>
  </w:style>
  <w:style w:type="paragraph" w:styleId="Descripcin">
    <w:name w:val="caption"/>
    <w:basedOn w:val="Normal"/>
    <w:next w:val="Normal"/>
    <w:unhideWhenUsed/>
    <w:qFormat/>
    <w:rsid w:val="00196AFC"/>
    <w:pPr>
      <w:spacing w:after="200"/>
    </w:pPr>
    <w:rPr>
      <w:b/>
      <w:bCs/>
      <w:color w:val="4F81BD" w:themeColor="accent1"/>
      <w:sz w:val="18"/>
      <w:szCs w:val="18"/>
    </w:rPr>
  </w:style>
  <w:style w:type="paragraph" w:styleId="Tabladeilustraciones">
    <w:name w:val="table of figures"/>
    <w:basedOn w:val="Normal"/>
    <w:next w:val="Normal"/>
    <w:uiPriority w:val="99"/>
    <w:unhideWhenUsed/>
    <w:rsid w:val="00940EBC"/>
  </w:style>
  <w:style w:type="character" w:customStyle="1" w:styleId="st">
    <w:name w:val="st"/>
    <w:basedOn w:val="Fuentedeprrafopredeter"/>
    <w:rsid w:val="009D2A2B"/>
  </w:style>
  <w:style w:type="paragraph" w:styleId="Bibliografa">
    <w:name w:val="Bibliography"/>
    <w:basedOn w:val="Normal"/>
    <w:next w:val="Normal"/>
    <w:uiPriority w:val="37"/>
    <w:unhideWhenUsed/>
    <w:rsid w:val="008B4EE3"/>
  </w:style>
  <w:style w:type="paragraph" w:styleId="Textonotaalfinal">
    <w:name w:val="endnote text"/>
    <w:basedOn w:val="Normal"/>
    <w:link w:val="TextonotaalfinalCar"/>
    <w:semiHidden/>
    <w:unhideWhenUsed/>
    <w:rsid w:val="00586CEF"/>
    <w:rPr>
      <w:sz w:val="20"/>
      <w:szCs w:val="20"/>
    </w:rPr>
  </w:style>
  <w:style w:type="character" w:customStyle="1" w:styleId="TextonotaalfinalCar">
    <w:name w:val="Texto nota al final Car"/>
    <w:basedOn w:val="Fuentedeprrafopredeter"/>
    <w:link w:val="Textonotaalfinal"/>
    <w:semiHidden/>
    <w:rsid w:val="00586CEF"/>
    <w:rPr>
      <w:lang w:val="es-CO"/>
    </w:rPr>
  </w:style>
  <w:style w:type="character" w:styleId="Refdenotaalfinal">
    <w:name w:val="endnote reference"/>
    <w:basedOn w:val="Fuentedeprrafopredeter"/>
    <w:semiHidden/>
    <w:unhideWhenUsed/>
    <w:rsid w:val="00586CEF"/>
    <w:rPr>
      <w:vertAlign w:val="superscript"/>
    </w:rPr>
  </w:style>
  <w:style w:type="character" w:styleId="MquinadeescribirHTML">
    <w:name w:val="HTML Typewriter"/>
    <w:basedOn w:val="Fuentedeprrafopredeter"/>
    <w:uiPriority w:val="99"/>
    <w:semiHidden/>
    <w:unhideWhenUsed/>
    <w:rsid w:val="00586CEF"/>
    <w:rPr>
      <w:rFonts w:ascii="Courier New" w:eastAsia="Times New Roman" w:hAnsi="Courier New" w:cs="Courier New"/>
      <w:sz w:val="20"/>
      <w:szCs w:val="20"/>
    </w:rPr>
  </w:style>
  <w:style w:type="character" w:styleId="nfasis">
    <w:name w:val="Emphasis"/>
    <w:basedOn w:val="Fuentedeprrafopredeter"/>
    <w:qFormat/>
    <w:rsid w:val="0092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687">
      <w:bodyDiv w:val="1"/>
      <w:marLeft w:val="0"/>
      <w:marRight w:val="0"/>
      <w:marTop w:val="0"/>
      <w:marBottom w:val="0"/>
      <w:divBdr>
        <w:top w:val="none" w:sz="0" w:space="0" w:color="auto"/>
        <w:left w:val="none" w:sz="0" w:space="0" w:color="auto"/>
        <w:bottom w:val="none" w:sz="0" w:space="0" w:color="auto"/>
        <w:right w:val="none" w:sz="0" w:space="0" w:color="auto"/>
      </w:divBdr>
    </w:div>
    <w:div w:id="205140634">
      <w:bodyDiv w:val="1"/>
      <w:marLeft w:val="0"/>
      <w:marRight w:val="0"/>
      <w:marTop w:val="0"/>
      <w:marBottom w:val="0"/>
      <w:divBdr>
        <w:top w:val="none" w:sz="0" w:space="0" w:color="auto"/>
        <w:left w:val="none" w:sz="0" w:space="0" w:color="auto"/>
        <w:bottom w:val="none" w:sz="0" w:space="0" w:color="auto"/>
        <w:right w:val="none" w:sz="0" w:space="0" w:color="auto"/>
      </w:divBdr>
    </w:div>
    <w:div w:id="220531082">
      <w:bodyDiv w:val="1"/>
      <w:marLeft w:val="0"/>
      <w:marRight w:val="0"/>
      <w:marTop w:val="0"/>
      <w:marBottom w:val="0"/>
      <w:divBdr>
        <w:top w:val="none" w:sz="0" w:space="0" w:color="auto"/>
        <w:left w:val="none" w:sz="0" w:space="0" w:color="auto"/>
        <w:bottom w:val="none" w:sz="0" w:space="0" w:color="auto"/>
        <w:right w:val="none" w:sz="0" w:space="0" w:color="auto"/>
      </w:divBdr>
    </w:div>
    <w:div w:id="521555428">
      <w:bodyDiv w:val="1"/>
      <w:marLeft w:val="0"/>
      <w:marRight w:val="0"/>
      <w:marTop w:val="0"/>
      <w:marBottom w:val="0"/>
      <w:divBdr>
        <w:top w:val="none" w:sz="0" w:space="0" w:color="auto"/>
        <w:left w:val="none" w:sz="0" w:space="0" w:color="auto"/>
        <w:bottom w:val="none" w:sz="0" w:space="0" w:color="auto"/>
        <w:right w:val="none" w:sz="0" w:space="0" w:color="auto"/>
      </w:divBdr>
    </w:div>
    <w:div w:id="623343937">
      <w:bodyDiv w:val="1"/>
      <w:marLeft w:val="0"/>
      <w:marRight w:val="0"/>
      <w:marTop w:val="0"/>
      <w:marBottom w:val="0"/>
      <w:divBdr>
        <w:top w:val="none" w:sz="0" w:space="0" w:color="auto"/>
        <w:left w:val="none" w:sz="0" w:space="0" w:color="auto"/>
        <w:bottom w:val="none" w:sz="0" w:space="0" w:color="auto"/>
        <w:right w:val="none" w:sz="0" w:space="0" w:color="auto"/>
      </w:divBdr>
    </w:div>
    <w:div w:id="725682629">
      <w:bodyDiv w:val="1"/>
      <w:marLeft w:val="0"/>
      <w:marRight w:val="0"/>
      <w:marTop w:val="0"/>
      <w:marBottom w:val="0"/>
      <w:divBdr>
        <w:top w:val="none" w:sz="0" w:space="0" w:color="auto"/>
        <w:left w:val="none" w:sz="0" w:space="0" w:color="auto"/>
        <w:bottom w:val="none" w:sz="0" w:space="0" w:color="auto"/>
        <w:right w:val="none" w:sz="0" w:space="0" w:color="auto"/>
      </w:divBdr>
    </w:div>
    <w:div w:id="828180895">
      <w:bodyDiv w:val="1"/>
      <w:marLeft w:val="0"/>
      <w:marRight w:val="0"/>
      <w:marTop w:val="0"/>
      <w:marBottom w:val="0"/>
      <w:divBdr>
        <w:top w:val="none" w:sz="0" w:space="0" w:color="auto"/>
        <w:left w:val="none" w:sz="0" w:space="0" w:color="auto"/>
        <w:bottom w:val="none" w:sz="0" w:space="0" w:color="auto"/>
        <w:right w:val="none" w:sz="0" w:space="0" w:color="auto"/>
      </w:divBdr>
    </w:div>
    <w:div w:id="1043751634">
      <w:bodyDiv w:val="1"/>
      <w:marLeft w:val="0"/>
      <w:marRight w:val="0"/>
      <w:marTop w:val="0"/>
      <w:marBottom w:val="0"/>
      <w:divBdr>
        <w:top w:val="none" w:sz="0" w:space="0" w:color="auto"/>
        <w:left w:val="none" w:sz="0" w:space="0" w:color="auto"/>
        <w:bottom w:val="none" w:sz="0" w:space="0" w:color="auto"/>
        <w:right w:val="none" w:sz="0" w:space="0" w:color="auto"/>
      </w:divBdr>
    </w:div>
    <w:div w:id="1122379212">
      <w:bodyDiv w:val="1"/>
      <w:marLeft w:val="0"/>
      <w:marRight w:val="0"/>
      <w:marTop w:val="0"/>
      <w:marBottom w:val="0"/>
      <w:divBdr>
        <w:top w:val="none" w:sz="0" w:space="0" w:color="auto"/>
        <w:left w:val="none" w:sz="0" w:space="0" w:color="auto"/>
        <w:bottom w:val="none" w:sz="0" w:space="0" w:color="auto"/>
        <w:right w:val="none" w:sz="0" w:space="0" w:color="auto"/>
      </w:divBdr>
    </w:div>
    <w:div w:id="1175339982">
      <w:bodyDiv w:val="1"/>
      <w:marLeft w:val="0"/>
      <w:marRight w:val="0"/>
      <w:marTop w:val="0"/>
      <w:marBottom w:val="0"/>
      <w:divBdr>
        <w:top w:val="none" w:sz="0" w:space="0" w:color="auto"/>
        <w:left w:val="none" w:sz="0" w:space="0" w:color="auto"/>
        <w:bottom w:val="none" w:sz="0" w:space="0" w:color="auto"/>
        <w:right w:val="none" w:sz="0" w:space="0" w:color="auto"/>
      </w:divBdr>
    </w:div>
    <w:div w:id="1239828740">
      <w:bodyDiv w:val="1"/>
      <w:marLeft w:val="0"/>
      <w:marRight w:val="0"/>
      <w:marTop w:val="0"/>
      <w:marBottom w:val="0"/>
      <w:divBdr>
        <w:top w:val="none" w:sz="0" w:space="0" w:color="auto"/>
        <w:left w:val="none" w:sz="0" w:space="0" w:color="auto"/>
        <w:bottom w:val="none" w:sz="0" w:space="0" w:color="auto"/>
        <w:right w:val="none" w:sz="0" w:space="0" w:color="auto"/>
      </w:divBdr>
    </w:div>
    <w:div w:id="1427771680">
      <w:bodyDiv w:val="1"/>
      <w:marLeft w:val="0"/>
      <w:marRight w:val="0"/>
      <w:marTop w:val="0"/>
      <w:marBottom w:val="0"/>
      <w:divBdr>
        <w:top w:val="none" w:sz="0" w:space="0" w:color="auto"/>
        <w:left w:val="none" w:sz="0" w:space="0" w:color="auto"/>
        <w:bottom w:val="none" w:sz="0" w:space="0" w:color="auto"/>
        <w:right w:val="none" w:sz="0" w:space="0" w:color="auto"/>
      </w:divBdr>
    </w:div>
    <w:div w:id="1497915141">
      <w:bodyDiv w:val="1"/>
      <w:marLeft w:val="0"/>
      <w:marRight w:val="0"/>
      <w:marTop w:val="0"/>
      <w:marBottom w:val="0"/>
      <w:divBdr>
        <w:top w:val="none" w:sz="0" w:space="0" w:color="auto"/>
        <w:left w:val="none" w:sz="0" w:space="0" w:color="auto"/>
        <w:bottom w:val="none" w:sz="0" w:space="0" w:color="auto"/>
        <w:right w:val="none" w:sz="0" w:space="0" w:color="auto"/>
      </w:divBdr>
    </w:div>
    <w:div w:id="1545098596">
      <w:bodyDiv w:val="1"/>
      <w:marLeft w:val="0"/>
      <w:marRight w:val="0"/>
      <w:marTop w:val="0"/>
      <w:marBottom w:val="0"/>
      <w:divBdr>
        <w:top w:val="none" w:sz="0" w:space="0" w:color="auto"/>
        <w:left w:val="none" w:sz="0" w:space="0" w:color="auto"/>
        <w:bottom w:val="none" w:sz="0" w:space="0" w:color="auto"/>
        <w:right w:val="none" w:sz="0" w:space="0" w:color="auto"/>
      </w:divBdr>
    </w:div>
    <w:div w:id="1755661030">
      <w:bodyDiv w:val="1"/>
      <w:marLeft w:val="0"/>
      <w:marRight w:val="0"/>
      <w:marTop w:val="0"/>
      <w:marBottom w:val="0"/>
      <w:divBdr>
        <w:top w:val="none" w:sz="0" w:space="0" w:color="auto"/>
        <w:left w:val="none" w:sz="0" w:space="0" w:color="auto"/>
        <w:bottom w:val="none" w:sz="0" w:space="0" w:color="auto"/>
        <w:right w:val="none" w:sz="0" w:space="0" w:color="auto"/>
      </w:divBdr>
    </w:div>
    <w:div w:id="1884245882">
      <w:bodyDiv w:val="1"/>
      <w:marLeft w:val="0"/>
      <w:marRight w:val="0"/>
      <w:marTop w:val="0"/>
      <w:marBottom w:val="0"/>
      <w:divBdr>
        <w:top w:val="none" w:sz="0" w:space="0" w:color="auto"/>
        <w:left w:val="none" w:sz="0" w:space="0" w:color="auto"/>
        <w:bottom w:val="none" w:sz="0" w:space="0" w:color="auto"/>
        <w:right w:val="none" w:sz="0" w:space="0" w:color="auto"/>
      </w:divBdr>
    </w:div>
    <w:div w:id="2072799755">
      <w:bodyDiv w:val="1"/>
      <w:marLeft w:val="0"/>
      <w:marRight w:val="0"/>
      <w:marTop w:val="0"/>
      <w:marBottom w:val="0"/>
      <w:divBdr>
        <w:top w:val="none" w:sz="0" w:space="0" w:color="auto"/>
        <w:left w:val="none" w:sz="0" w:space="0" w:color="auto"/>
        <w:bottom w:val="none" w:sz="0" w:space="0" w:color="auto"/>
        <w:right w:val="none" w:sz="0" w:space="0" w:color="auto"/>
      </w:divBdr>
    </w:div>
    <w:div w:id="2094155626">
      <w:bodyDiv w:val="1"/>
      <w:marLeft w:val="0"/>
      <w:marRight w:val="0"/>
      <w:marTop w:val="0"/>
      <w:marBottom w:val="0"/>
      <w:divBdr>
        <w:top w:val="none" w:sz="0" w:space="0" w:color="auto"/>
        <w:left w:val="none" w:sz="0" w:space="0" w:color="auto"/>
        <w:bottom w:val="none" w:sz="0" w:space="0" w:color="auto"/>
        <w:right w:val="none" w:sz="0" w:space="0" w:color="auto"/>
      </w:divBdr>
    </w:div>
    <w:div w:id="2113473225">
      <w:bodyDiv w:val="1"/>
      <w:marLeft w:val="0"/>
      <w:marRight w:val="0"/>
      <w:marTop w:val="0"/>
      <w:marBottom w:val="0"/>
      <w:divBdr>
        <w:top w:val="none" w:sz="0" w:space="0" w:color="auto"/>
        <w:left w:val="none" w:sz="0" w:space="0" w:color="auto"/>
        <w:bottom w:val="none" w:sz="0" w:space="0" w:color="auto"/>
        <w:right w:val="none" w:sz="0" w:space="0" w:color="auto"/>
      </w:divBdr>
    </w:div>
    <w:div w:id="21298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IOS" TargetMode="External"/><Relationship Id="rId2" Type="http://schemas.openxmlformats.org/officeDocument/2006/relationships/hyperlink" Target="http://es.wikipedia.org/wiki/HTML5" TargetMode="External"/><Relationship Id="rId1" Type="http://schemas.openxmlformats.org/officeDocument/2006/relationships/hyperlink" Target="http://es.wikipedia.org/wiki/Android" TargetMode="External"/><Relationship Id="rId4" Type="http://schemas.openxmlformats.org/officeDocument/2006/relationships/hyperlink" Target="http://es.wikipedia.org/wiki/PhoneGa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553F6025E2470784A47A27D9CD9BC5"/>
        <w:category>
          <w:name w:val="General"/>
          <w:gallery w:val="placeholder"/>
        </w:category>
        <w:types>
          <w:type w:val="bbPlcHdr"/>
        </w:types>
        <w:behaviors>
          <w:behavior w:val="content"/>
        </w:behaviors>
        <w:guid w:val="{37E0312A-C7FF-4BC3-92C3-CDCCE30A5CFC}"/>
      </w:docPartPr>
      <w:docPartBody>
        <w:p w:rsidR="00BB4D41" w:rsidRDefault="00BB4D41" w:rsidP="00BB4D41">
          <w:pPr>
            <w:pStyle w:val="49553F6025E2470784A47A27D9CD9BC5"/>
          </w:pPr>
          <w:r w:rsidRPr="008325A8">
            <w:rPr>
              <w:rStyle w:val="Textodelmarcadordeposicin"/>
            </w:rPr>
            <w:t>Haga clic aquí para escribir texto.</w:t>
          </w:r>
        </w:p>
      </w:docPartBody>
    </w:docPart>
    <w:docPart>
      <w:docPartPr>
        <w:name w:val="5CDFEAD420F94F85B2551FF13887D1B3"/>
        <w:category>
          <w:name w:val="General"/>
          <w:gallery w:val="placeholder"/>
        </w:category>
        <w:types>
          <w:type w:val="bbPlcHdr"/>
        </w:types>
        <w:behaviors>
          <w:behavior w:val="content"/>
        </w:behaviors>
        <w:guid w:val="{4D50DEBA-228B-49B0-82BD-16B42CB3D15A}"/>
      </w:docPartPr>
      <w:docPartBody>
        <w:p w:rsidR="00BB4D41" w:rsidRDefault="00BB4D41" w:rsidP="00BB4D41">
          <w:pPr>
            <w:pStyle w:val="5CDFEAD420F94F85B2551FF13887D1B3"/>
          </w:pPr>
          <w:r w:rsidRPr="008325A8">
            <w:rPr>
              <w:rStyle w:val="Textodelmarcadordeposicin"/>
            </w:rPr>
            <w:t>Haga clic aquí para escribir texto.</w:t>
          </w:r>
        </w:p>
      </w:docPartBody>
    </w:docPart>
    <w:docPart>
      <w:docPartPr>
        <w:name w:val="9F15B153B9A1455C9FA3590929257320"/>
        <w:category>
          <w:name w:val="General"/>
          <w:gallery w:val="placeholder"/>
        </w:category>
        <w:types>
          <w:type w:val="bbPlcHdr"/>
        </w:types>
        <w:behaviors>
          <w:behavior w:val="content"/>
        </w:behaviors>
        <w:guid w:val="{1F22AAE9-6C5A-4C06-BA3E-1693EF53D375}"/>
      </w:docPartPr>
      <w:docPartBody>
        <w:p w:rsidR="00BB4D41" w:rsidRDefault="00BB4D41" w:rsidP="00BB4D41">
          <w:pPr>
            <w:pStyle w:val="9F15B153B9A1455C9FA3590929257320"/>
          </w:pPr>
          <w:r w:rsidRPr="008325A8">
            <w:rPr>
              <w:rStyle w:val="Textodelmarcadordeposicin"/>
            </w:rPr>
            <w:t>Haga clic aquí para escribir texto.</w:t>
          </w:r>
        </w:p>
      </w:docPartBody>
    </w:docPart>
    <w:docPart>
      <w:docPartPr>
        <w:name w:val="41FBF0B6A1294939B639DCC37D085ECB"/>
        <w:category>
          <w:name w:val="General"/>
          <w:gallery w:val="placeholder"/>
        </w:category>
        <w:types>
          <w:type w:val="bbPlcHdr"/>
        </w:types>
        <w:behaviors>
          <w:behavior w:val="content"/>
        </w:behaviors>
        <w:guid w:val="{56F12781-5A6D-40EB-884C-17C6F679724C}"/>
      </w:docPartPr>
      <w:docPartBody>
        <w:p w:rsidR="00BB4D41" w:rsidRDefault="00BB4D41" w:rsidP="00BB4D41">
          <w:pPr>
            <w:pStyle w:val="41FBF0B6A1294939B639DCC37D085ECB"/>
          </w:pPr>
          <w:r w:rsidRPr="008325A8">
            <w:rPr>
              <w:rStyle w:val="Textodelmarcadordeposicin"/>
            </w:rPr>
            <w:t>Elija un elemento.</w:t>
          </w:r>
        </w:p>
      </w:docPartBody>
    </w:docPart>
    <w:docPart>
      <w:docPartPr>
        <w:name w:val="428222D42045448386162C9154EA4CD0"/>
        <w:category>
          <w:name w:val="General"/>
          <w:gallery w:val="placeholder"/>
        </w:category>
        <w:types>
          <w:type w:val="bbPlcHdr"/>
        </w:types>
        <w:behaviors>
          <w:behavior w:val="content"/>
        </w:behaviors>
        <w:guid w:val="{96F85F14-5AC6-413F-83DD-BC6D0208FDC5}"/>
      </w:docPartPr>
      <w:docPartBody>
        <w:p w:rsidR="00BB4D41" w:rsidRDefault="00BB4D41" w:rsidP="00BB4D41">
          <w:pPr>
            <w:pStyle w:val="428222D42045448386162C9154EA4CD0"/>
          </w:pPr>
          <w:r w:rsidRPr="008325A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D41"/>
    <w:rsid w:val="001370BD"/>
    <w:rsid w:val="00150731"/>
    <w:rsid w:val="00160ED1"/>
    <w:rsid w:val="003A519E"/>
    <w:rsid w:val="0042392A"/>
    <w:rsid w:val="00A45E08"/>
    <w:rsid w:val="00AA10D6"/>
    <w:rsid w:val="00BA0192"/>
    <w:rsid w:val="00BB4D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B4D41"/>
    <w:rPr>
      <w:color w:val="808080"/>
    </w:rPr>
  </w:style>
  <w:style w:type="paragraph" w:customStyle="1" w:styleId="49553F6025E2470784A47A27D9CD9BC5">
    <w:name w:val="49553F6025E2470784A47A27D9CD9BC5"/>
    <w:rsid w:val="00BB4D41"/>
  </w:style>
  <w:style w:type="paragraph" w:customStyle="1" w:styleId="5CDFEAD420F94F85B2551FF13887D1B3">
    <w:name w:val="5CDFEAD420F94F85B2551FF13887D1B3"/>
    <w:rsid w:val="00BB4D41"/>
  </w:style>
  <w:style w:type="paragraph" w:customStyle="1" w:styleId="9F15B153B9A1455C9FA3590929257320">
    <w:name w:val="9F15B153B9A1455C9FA3590929257320"/>
    <w:rsid w:val="00BB4D41"/>
  </w:style>
  <w:style w:type="paragraph" w:customStyle="1" w:styleId="41FBF0B6A1294939B639DCC37D085ECB">
    <w:name w:val="41FBF0B6A1294939B639DCC37D085ECB"/>
    <w:rsid w:val="00BB4D41"/>
  </w:style>
  <w:style w:type="paragraph" w:customStyle="1" w:styleId="428222D42045448386162C9154EA4CD0">
    <w:name w:val="428222D42045448386162C9154EA4CD0"/>
    <w:rsid w:val="00BB4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BBD1C446B2A0D40A4A4A3840AD4EC71" ma:contentTypeVersion="0" ma:contentTypeDescription="Crear nuevo documento." ma:contentTypeScope="" ma:versionID="336178933addf1327747f635d4e6f91e">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Min13</b:Tag>
    <b:SourceType>InternetSite</b:SourceType>
    <b:Guid>{75930729-0E32-4D52-9250-33AAB572A7B0}</b:Guid>
    <b:Title>¿Qué es En TIC Confío?</b:Title>
    <b:Author>
      <b:Author>
        <b:Corporate>Ministerio de Tecnologías de la Información y las Comunicaciones</b:Corporate>
      </b:Author>
    </b:Author>
    <b:InternetSiteTitle>En TIC Confío</b:InternetSiteTitle>
    <b:YearAccessed>2013</b:YearAccessed>
    <b:MonthAccessed>09</b:MonthAccessed>
    <b:DayAccessed>23</b:DayAccessed>
    <b:URL>http://www.enticconfio.gov.co/enticconfio.html</b:URL>
    <b:RefOrder>1</b:RefOrder>
  </b:Source>
</b:Sources>
</file>

<file path=customXml/itemProps1.xml><?xml version="1.0" encoding="utf-8"?>
<ds:datastoreItem xmlns:ds="http://schemas.openxmlformats.org/officeDocument/2006/customXml" ds:itemID="{2077B509-5203-4C7A-B15B-D46459032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CF5ECF-083F-40A0-93D1-0E56638E5E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9AC1A7-09FF-4AED-BDDC-48C595D082B9}">
  <ds:schemaRefs>
    <ds:schemaRef ds:uri="http://schemas.microsoft.com/sharepoint/v3/contenttype/forms"/>
  </ds:schemaRefs>
</ds:datastoreItem>
</file>

<file path=customXml/itemProps4.xml><?xml version="1.0" encoding="utf-8"?>
<ds:datastoreItem xmlns:ds="http://schemas.openxmlformats.org/officeDocument/2006/customXml" ds:itemID="{66E58B44-29AC-4886-B666-59FABE25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36</Pages>
  <Words>5931</Words>
  <Characters>33807</Characters>
  <Application>Microsoft Office Word</Application>
  <DocSecurity>0</DocSecurity>
  <Lines>281</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Ministerio de Comunicaciones</Company>
  <LinksUpToDate>false</LinksUpToDate>
  <CharactersWithSpaces>39659</CharactersWithSpaces>
  <SharedDoc>false</SharedDoc>
  <HLinks>
    <vt:vector size="24" baseType="variant">
      <vt:variant>
        <vt:i4>6946901</vt:i4>
      </vt:variant>
      <vt:variant>
        <vt:i4>-1</vt:i4>
      </vt:variant>
      <vt:variant>
        <vt:i4>2052</vt:i4>
      </vt:variant>
      <vt:variant>
        <vt:i4>1</vt:i4>
      </vt:variant>
      <vt:variant>
        <vt:lpwstr>logo mintic</vt:lpwstr>
      </vt:variant>
      <vt:variant>
        <vt:lpwstr/>
      </vt:variant>
      <vt:variant>
        <vt:i4>39</vt:i4>
      </vt:variant>
      <vt:variant>
        <vt:i4>-1</vt:i4>
      </vt:variant>
      <vt:variant>
        <vt:i4>2054</vt:i4>
      </vt:variant>
      <vt:variant>
        <vt:i4>1</vt:i4>
      </vt:variant>
      <vt:variant>
        <vt:lpwstr>logo vive</vt:lpwstr>
      </vt:variant>
      <vt:variant>
        <vt:lpwstr/>
      </vt:variant>
      <vt:variant>
        <vt:i4>1900615</vt:i4>
      </vt:variant>
      <vt:variant>
        <vt:i4>-1</vt:i4>
      </vt:variant>
      <vt:variant>
        <vt:i4>2057</vt:i4>
      </vt:variant>
      <vt:variant>
        <vt:i4>1</vt:i4>
      </vt:variant>
      <vt:variant>
        <vt:lpwstr>logo prosperidad</vt:lpwstr>
      </vt:variant>
      <vt:variant>
        <vt:lpwstr/>
      </vt:variant>
      <vt:variant>
        <vt:i4>917603</vt:i4>
      </vt:variant>
      <vt:variant>
        <vt:i4>-1</vt:i4>
      </vt:variant>
      <vt:variant>
        <vt:i4>2058</vt:i4>
      </vt:variant>
      <vt:variant>
        <vt:i4>1</vt:i4>
      </vt:variant>
      <vt:variant>
        <vt:lpwstr>datos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mlozano</dc:creator>
  <cp:lastModifiedBy>Andres Escobar</cp:lastModifiedBy>
  <cp:revision>13</cp:revision>
  <cp:lastPrinted>2013-06-01T14:07:00Z</cp:lastPrinted>
  <dcterms:created xsi:type="dcterms:W3CDTF">2013-10-21T22:39:00Z</dcterms:created>
  <dcterms:modified xsi:type="dcterms:W3CDTF">2013-11-21T01:59:00Z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0x0101001BBD1C446B2A0D40A4A4A3840AD4EC71</vt:lpwstr>
  </property>
</Properties>
</file>